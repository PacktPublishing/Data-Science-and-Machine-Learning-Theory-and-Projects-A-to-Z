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8A09" w14:textId="44C80334" w:rsidR="00224F40" w:rsidDel="009D0F49" w:rsidRDefault="002641BC" w:rsidP="1D23B126">
      <w:pPr>
        <w:spacing w:before="240" w:line="360" w:lineRule="auto"/>
        <w:jc w:val="center"/>
        <w:rPr>
          <w:del w:id="0" w:author="Sonakshi SARKAR" w:date="2023-09-06T23:00:00Z"/>
          <w:b/>
          <w:bCs/>
          <w:sz w:val="36"/>
          <w:szCs w:val="36"/>
          <w:u w:val="single"/>
          <w:lang w:val="en-US"/>
        </w:rPr>
      </w:pPr>
      <w:del w:id="1" w:author="Sonakshi SARKAR" w:date="2023-09-06T23:00:00Z">
        <w:r w:rsidRPr="1D23B126" w:rsidDel="009D0F49">
          <w:rPr>
            <w:b/>
            <w:bCs/>
            <w:sz w:val="36"/>
            <w:szCs w:val="36"/>
            <w:u w:val="single"/>
            <w:lang w:val="en-US"/>
          </w:rPr>
          <w:delText>Title Metadata</w:delText>
        </w:r>
      </w:del>
    </w:p>
    <w:p w14:paraId="7CB240E0" w14:textId="69CBEBE8" w:rsidR="00224F40" w:rsidDel="009D0F49" w:rsidRDefault="5F4182C7" w:rsidP="1D23B126">
      <w:pPr>
        <w:spacing w:before="240" w:line="360" w:lineRule="auto"/>
        <w:rPr>
          <w:del w:id="2" w:author="Sonakshi SARKAR" w:date="2023-09-06T23:00:00Z"/>
          <w:lang w:val="en-US"/>
        </w:rPr>
      </w:pPr>
      <w:del w:id="3" w:author="Sonakshi SARKAR" w:date="2023-09-06T23:00:00Z">
        <w:r w:rsidRPr="1D23B126" w:rsidDel="009D0F49">
          <w:rPr>
            <w:b/>
            <w:bCs/>
            <w:sz w:val="36"/>
            <w:szCs w:val="36"/>
            <w:u w:val="single"/>
            <w:lang w:val="en-US"/>
          </w:rPr>
          <w:delText>Title Information</w:delText>
        </w:r>
      </w:del>
    </w:p>
    <w:p w14:paraId="5D6FC7C3" w14:textId="3B235DF7" w:rsidR="00224F40" w:rsidDel="009D0F49" w:rsidRDefault="00742235" w:rsidP="1D23B126">
      <w:pPr>
        <w:spacing w:before="240" w:line="360" w:lineRule="auto"/>
        <w:rPr>
          <w:del w:id="4" w:author="Sonakshi SARKAR" w:date="2023-09-06T23:00:00Z"/>
          <w:lang w:val="en-US"/>
        </w:rPr>
      </w:pPr>
      <w:del w:id="5" w:author="Sonakshi SARKAR" w:date="2023-09-06T23:00:00Z">
        <w:r w:rsidRPr="1D23B126" w:rsidDel="009D0F49">
          <w:rPr>
            <w:lang w:val="en-US"/>
          </w:rPr>
          <w:delText>PID:</w:delText>
        </w:r>
        <w:r w:rsidR="66C90998" w:rsidRPr="1D23B126" w:rsidDel="009D0F49">
          <w:rPr>
            <w:lang w:val="en-US"/>
          </w:rPr>
          <w:delText xml:space="preserve"> </w:delText>
        </w:r>
        <w:r w:rsidR="0C05A048" w:rsidRPr="1D23B126" w:rsidDel="009D0F49">
          <w:rPr>
            <w:lang w:val="en-US"/>
          </w:rPr>
          <w:delText>V18231</w:delText>
        </w:r>
      </w:del>
    </w:p>
    <w:p w14:paraId="244F5D62" w14:textId="5B08CBC0" w:rsidR="00224F40" w:rsidDel="009D0F49" w:rsidRDefault="000C6DA4" w:rsidP="1D23B126">
      <w:pPr>
        <w:spacing w:before="240" w:line="360" w:lineRule="auto"/>
        <w:rPr>
          <w:del w:id="6" w:author="Sonakshi SARKAR" w:date="2023-09-06T23:00:00Z"/>
          <w:lang w:val="en-US"/>
        </w:rPr>
      </w:pPr>
      <w:del w:id="7" w:author="Sonakshi SARKAR" w:date="2023-09-06T23:00:00Z">
        <w:r w:rsidRPr="1D23B126" w:rsidDel="009D0F49">
          <w:rPr>
            <w:lang w:val="en-US"/>
          </w:rPr>
          <w:delText>Topic:</w:delText>
        </w:r>
        <w:r w:rsidR="45610FA4" w:rsidRPr="1D23B126" w:rsidDel="009D0F49">
          <w:rPr>
            <w:lang w:val="en-US"/>
          </w:rPr>
          <w:delText xml:space="preserve"> Data Science and Machine Learning</w:delText>
        </w:r>
      </w:del>
    </w:p>
    <w:p w14:paraId="66CD2E6C" w14:textId="7AC01CB8" w:rsidR="00224F40" w:rsidDel="009D0F49" w:rsidRDefault="000C6DA4" w:rsidP="1D23B126">
      <w:pPr>
        <w:spacing w:before="240" w:line="360" w:lineRule="auto"/>
        <w:rPr>
          <w:del w:id="8" w:author="Sonakshi SARKAR" w:date="2023-09-06T23:00:00Z"/>
          <w:lang w:val="en-US"/>
        </w:rPr>
      </w:pPr>
      <w:del w:id="9" w:author="Sonakshi SARKAR" w:date="2023-09-06T23:00:00Z">
        <w:r w:rsidRPr="1D23B126" w:rsidDel="009D0F49">
          <w:rPr>
            <w:lang w:val="en-US"/>
          </w:rPr>
          <w:delText>Website Category:</w:delText>
        </w:r>
        <w:r w:rsidR="440E878A" w:rsidRPr="1D23B126" w:rsidDel="009D0F49">
          <w:rPr>
            <w:lang w:val="en-US"/>
          </w:rPr>
          <w:delText xml:space="preserve"> Data Science</w:delText>
        </w:r>
      </w:del>
    </w:p>
    <w:p w14:paraId="0206E8EF" w14:textId="1787A80A" w:rsidR="00224F40" w:rsidDel="009D0F49" w:rsidRDefault="3E62B583" w:rsidP="1D23B126">
      <w:pPr>
        <w:spacing w:before="240" w:line="360" w:lineRule="auto"/>
        <w:rPr>
          <w:del w:id="10" w:author="Sonakshi SARKAR" w:date="2023-09-06T23:00:00Z"/>
          <w:lang w:val="en-US"/>
        </w:rPr>
      </w:pPr>
      <w:del w:id="11" w:author="Sonakshi SARKAR" w:date="2023-09-06T23:00:00Z">
        <w:r w:rsidRPr="1D23B126" w:rsidDel="009D0F49">
          <w:rPr>
            <w:b/>
            <w:bCs/>
            <w:sz w:val="36"/>
            <w:szCs w:val="36"/>
            <w:u w:val="single"/>
            <w:lang w:val="en-US"/>
          </w:rPr>
          <w:delText>Product Information</w:delText>
        </w:r>
      </w:del>
    </w:p>
    <w:p w14:paraId="4E1182FA" w14:textId="03988FE0" w:rsidR="003C4E7E" w:rsidDel="009D0F49" w:rsidRDefault="00742235" w:rsidP="1D23B126">
      <w:pPr>
        <w:spacing w:before="240" w:line="360" w:lineRule="auto"/>
        <w:rPr>
          <w:del w:id="12" w:author="Sonakshi SARKAR" w:date="2023-09-06T23:00:00Z"/>
          <w:b/>
          <w:bCs/>
          <w:lang w:val="en-US"/>
        </w:rPr>
      </w:pPr>
      <w:del w:id="13" w:author="Sonakshi SARKAR" w:date="2023-09-06T23:00:00Z">
        <w:r w:rsidRPr="1D23B126" w:rsidDel="009D0F49">
          <w:rPr>
            <w:b/>
            <w:bCs/>
            <w:lang w:val="en-US"/>
          </w:rPr>
          <w:delText>Title Name:</w:delText>
        </w:r>
      </w:del>
    </w:p>
    <w:p w14:paraId="5E22BF30" w14:textId="5F7E8A65" w:rsidR="00224F40" w:rsidDel="009D0F49" w:rsidRDefault="510450C8" w:rsidP="1D23B126">
      <w:pPr>
        <w:pStyle w:val="Title"/>
        <w:spacing w:before="240" w:line="360" w:lineRule="auto"/>
        <w:rPr>
          <w:del w:id="14" w:author="Sonakshi SARKAR" w:date="2023-09-06T23:00:00Z"/>
          <w:lang w:val="en-US"/>
        </w:rPr>
      </w:pPr>
      <w:del w:id="15" w:author="Sonakshi SARKAR" w:date="2023-09-06T23:00:00Z">
        <w:r w:rsidRPr="1D23B126" w:rsidDel="009D0F49">
          <w:rPr>
            <w:lang w:val="en-US"/>
          </w:rPr>
          <w:delText xml:space="preserve">Data Science </w:delText>
        </w:r>
        <w:r w:rsidR="2A71E4DD" w:rsidRPr="1D23B126" w:rsidDel="009D0F49">
          <w:rPr>
            <w:lang w:val="en-US"/>
          </w:rPr>
          <w:delText>and</w:delText>
        </w:r>
        <w:r w:rsidRPr="1D23B126" w:rsidDel="009D0F49">
          <w:rPr>
            <w:lang w:val="en-US"/>
          </w:rPr>
          <w:delText xml:space="preserve"> Machine Learning</w:delText>
        </w:r>
        <w:r w:rsidR="79DCECDF" w:rsidRPr="1D23B126" w:rsidDel="009D0F49">
          <w:rPr>
            <w:lang w:val="en-US"/>
          </w:rPr>
          <w:delText xml:space="preserve"> </w:delText>
        </w:r>
        <w:r w:rsidRPr="1D23B126" w:rsidDel="009D0F49">
          <w:rPr>
            <w:lang w:val="en-US"/>
          </w:rPr>
          <w:delText>(Theory</w:delText>
        </w:r>
        <w:r w:rsidR="6982290E" w:rsidRPr="1D23B126" w:rsidDel="009D0F49">
          <w:rPr>
            <w:lang w:val="en-US"/>
          </w:rPr>
          <w:delText xml:space="preserve"> and </w:delText>
        </w:r>
        <w:r w:rsidRPr="1D23B126" w:rsidDel="009D0F49">
          <w:rPr>
            <w:lang w:val="en-US"/>
          </w:rPr>
          <w:delText>Projects)</w:delText>
        </w:r>
        <w:r w:rsidR="2073ED09" w:rsidRPr="1D23B126" w:rsidDel="009D0F49">
          <w:rPr>
            <w:lang w:val="en-US"/>
          </w:rPr>
          <w:delText xml:space="preserve"> </w:delText>
        </w:r>
        <w:r w:rsidRPr="1D23B126" w:rsidDel="009D0F49">
          <w:rPr>
            <w:lang w:val="en-US"/>
          </w:rPr>
          <w:delText>A</w:delText>
        </w:r>
        <w:r w:rsidR="21151EBA" w:rsidRPr="1D23B126" w:rsidDel="009D0F49">
          <w:rPr>
            <w:lang w:val="en-US"/>
          </w:rPr>
          <w:delText xml:space="preserve"> to </w:delText>
        </w:r>
        <w:r w:rsidRPr="1D23B126" w:rsidDel="009D0F49">
          <w:rPr>
            <w:lang w:val="en-US"/>
          </w:rPr>
          <w:delText>Z</w:delText>
        </w:r>
      </w:del>
    </w:p>
    <w:p w14:paraId="29235CCB" w14:textId="58A13A95" w:rsidR="003C4E7E" w:rsidDel="009D0F49" w:rsidRDefault="00742235" w:rsidP="1D23B126">
      <w:pPr>
        <w:spacing w:before="240" w:line="360" w:lineRule="auto"/>
        <w:rPr>
          <w:del w:id="16" w:author="Sonakshi SARKAR" w:date="2023-09-06T23:00:00Z"/>
          <w:b/>
          <w:bCs/>
          <w:lang w:val="en-US"/>
        </w:rPr>
      </w:pPr>
      <w:del w:id="17" w:author="Sonakshi SARKAR" w:date="2023-09-06T23:00:00Z">
        <w:r w:rsidRPr="1D23B126" w:rsidDel="009D0F49">
          <w:rPr>
            <w:b/>
            <w:bCs/>
            <w:lang w:val="en-US"/>
          </w:rPr>
          <w:delText>Subtitle</w:delText>
        </w:r>
        <w:r w:rsidR="6B1033D2" w:rsidRPr="1D23B126" w:rsidDel="009D0F49">
          <w:rPr>
            <w:b/>
            <w:bCs/>
            <w:lang w:val="en-US"/>
          </w:rPr>
          <w:delText xml:space="preserve"> (100)</w:delText>
        </w:r>
        <w:r w:rsidRPr="1D23B126" w:rsidDel="009D0F49">
          <w:rPr>
            <w:b/>
            <w:bCs/>
            <w:lang w:val="en-US"/>
          </w:rPr>
          <w:delText>:</w:delText>
        </w:r>
      </w:del>
    </w:p>
    <w:p w14:paraId="760D6E47" w14:textId="5F682593" w:rsidR="00224F40" w:rsidDel="009D0F49" w:rsidRDefault="17505DEB" w:rsidP="1D23B126">
      <w:pPr>
        <w:spacing w:before="240" w:line="360" w:lineRule="auto"/>
        <w:rPr>
          <w:del w:id="18" w:author="Sonakshi SARKAR" w:date="2023-09-06T23:00:00Z"/>
          <w:lang w:val="en-US"/>
        </w:rPr>
      </w:pPr>
      <w:del w:id="19" w:author="Sonakshi SARKAR" w:date="2023-09-06T23:00:00Z">
        <w:r w:rsidRPr="1D23B126" w:rsidDel="009D0F49">
          <w:rPr>
            <w:lang w:val="en-US"/>
          </w:rPr>
          <w:delText>Learn Statistics, Machine Learning, and Deep Learning for Data Science</w:delText>
        </w:r>
      </w:del>
    </w:p>
    <w:p w14:paraId="71FC56D5" w14:textId="55112B36" w:rsidR="003C4E7E" w:rsidDel="009D0F49" w:rsidRDefault="5FA4287E" w:rsidP="1D23B126">
      <w:pPr>
        <w:spacing w:before="240" w:line="360" w:lineRule="auto"/>
        <w:rPr>
          <w:del w:id="20" w:author="Sonakshi SARKAR" w:date="2023-09-06T23:00:00Z"/>
          <w:b/>
          <w:bCs/>
          <w:lang w:val="en-US"/>
        </w:rPr>
      </w:pPr>
      <w:del w:id="21" w:author="Sonakshi SARKAR" w:date="2023-09-06T23:00:00Z">
        <w:r w:rsidRPr="1D23B126" w:rsidDel="009D0F49">
          <w:rPr>
            <w:b/>
            <w:bCs/>
            <w:lang w:val="en-US"/>
          </w:rPr>
          <w:delText>Packt Metadesc</w:delText>
        </w:r>
        <w:r w:rsidR="70735411" w:rsidRPr="1D23B126" w:rsidDel="009D0F49">
          <w:rPr>
            <w:b/>
            <w:bCs/>
            <w:lang w:val="en-US"/>
          </w:rPr>
          <w:delText>r</w:delText>
        </w:r>
        <w:r w:rsidRPr="1D23B126" w:rsidDel="009D0F49">
          <w:rPr>
            <w:b/>
            <w:bCs/>
            <w:lang w:val="en-US"/>
          </w:rPr>
          <w:delText>iption</w:delText>
        </w:r>
        <w:r w:rsidR="0A1A7616" w:rsidRPr="1D23B126" w:rsidDel="009D0F49">
          <w:rPr>
            <w:b/>
            <w:bCs/>
            <w:lang w:val="en-US"/>
          </w:rPr>
          <w:delText xml:space="preserve"> (230)</w:delText>
        </w:r>
        <w:r w:rsidRPr="1D23B126" w:rsidDel="009D0F49">
          <w:rPr>
            <w:b/>
            <w:bCs/>
            <w:lang w:val="en-US"/>
          </w:rPr>
          <w:delText>:</w:delText>
        </w:r>
      </w:del>
    </w:p>
    <w:p w14:paraId="7C4C8277" w14:textId="38E208EC" w:rsidR="00224F40" w:rsidDel="009D0F49" w:rsidRDefault="3B5C9AA2" w:rsidP="1D23B126">
      <w:pPr>
        <w:spacing w:before="240" w:line="360" w:lineRule="auto"/>
        <w:rPr>
          <w:del w:id="22" w:author="Sonakshi SARKAR" w:date="2023-09-06T23:00:00Z"/>
          <w:lang w:val="en-US"/>
        </w:rPr>
      </w:pPr>
      <w:del w:id="23" w:author="Sonakshi SARKAR" w:date="2023-09-06T23:00:00Z">
        <w:r w:rsidRPr="1D23B126" w:rsidDel="009D0F49">
          <w:rPr>
            <w:lang w:val="en-US"/>
          </w:rPr>
          <w:delText xml:space="preserve">The complete roadmap for beginners </w:delText>
        </w:r>
        <w:r w:rsidR="5DEFFFCB" w:rsidRPr="1D23B126" w:rsidDel="009D0F49">
          <w:rPr>
            <w:lang w:val="en-US"/>
          </w:rPr>
          <w:delText>to</w:delText>
        </w:r>
        <w:r w:rsidRPr="1D23B126" w:rsidDel="009D0F49">
          <w:rPr>
            <w:lang w:val="en-US"/>
          </w:rPr>
          <w:delText xml:space="preserve"> </w:delText>
        </w:r>
        <w:r w:rsidR="00D741D9" w:rsidRPr="1D23B126" w:rsidDel="009D0F49">
          <w:rPr>
            <w:lang w:val="en-US"/>
          </w:rPr>
          <w:delText>data science and machine learning.</w:delText>
        </w:r>
      </w:del>
    </w:p>
    <w:p w14:paraId="1A448742" w14:textId="20EA3A57" w:rsidR="003C4E7E" w:rsidDel="009D0F49" w:rsidRDefault="00742235" w:rsidP="1D23B126">
      <w:pPr>
        <w:spacing w:before="240" w:line="360" w:lineRule="auto"/>
        <w:rPr>
          <w:del w:id="24" w:author="Sonakshi SARKAR" w:date="2023-09-06T23:00:00Z"/>
          <w:b/>
          <w:bCs/>
          <w:lang w:val="en-US"/>
        </w:rPr>
      </w:pPr>
      <w:del w:id="25" w:author="Sonakshi SARKAR" w:date="2023-09-06T23:00:00Z">
        <w:r w:rsidRPr="1D23B126" w:rsidDel="009D0F49">
          <w:rPr>
            <w:b/>
            <w:bCs/>
            <w:lang w:val="en-US"/>
          </w:rPr>
          <w:delText>Short Description</w:delText>
        </w:r>
        <w:r w:rsidR="3EB25020" w:rsidRPr="1D23B126" w:rsidDel="009D0F49">
          <w:rPr>
            <w:b/>
            <w:bCs/>
            <w:lang w:val="en-US"/>
          </w:rPr>
          <w:delText xml:space="preserve"> (350)</w:delText>
        </w:r>
        <w:r w:rsidRPr="1D23B126" w:rsidDel="009D0F49">
          <w:rPr>
            <w:b/>
            <w:bCs/>
            <w:lang w:val="en-US"/>
          </w:rPr>
          <w:delText>:</w:delText>
        </w:r>
      </w:del>
    </w:p>
    <w:p w14:paraId="687AD3C0" w14:textId="246CAFCB" w:rsidR="00224F40" w:rsidDel="009D0F49" w:rsidRDefault="74DE0CD4" w:rsidP="1D23B126">
      <w:pPr>
        <w:spacing w:before="240" w:line="360" w:lineRule="auto"/>
        <w:rPr>
          <w:del w:id="26" w:author="Sonakshi SARKAR" w:date="2023-09-06T23:00:00Z"/>
          <w:lang w:val="en-US"/>
        </w:rPr>
      </w:pPr>
      <w:del w:id="27" w:author="Sonakshi SARKAR" w:date="2023-09-06T23:00:00Z">
        <w:r w:rsidRPr="5F39AEF4" w:rsidDel="009D0F49">
          <w:rPr>
            <w:lang w:val="en-US"/>
          </w:rPr>
          <w:delText>In this course, we will learn key data science and machine learning concepts right from the beginning with examples in Python.</w:delText>
        </w:r>
      </w:del>
    </w:p>
    <w:p w14:paraId="4DE945EF" w14:textId="3D856CB0" w:rsidR="00742235" w:rsidRPr="00224F40" w:rsidDel="009D0F49" w:rsidRDefault="00742235" w:rsidP="1D23B126">
      <w:pPr>
        <w:spacing w:before="240" w:line="360" w:lineRule="auto"/>
        <w:rPr>
          <w:del w:id="28" w:author="Sonakshi SARKAR" w:date="2023-09-06T23:00:00Z"/>
          <w:b/>
          <w:bCs/>
          <w:lang w:val="en-US"/>
        </w:rPr>
      </w:pPr>
      <w:del w:id="29" w:author="Sonakshi SARKAR" w:date="2023-09-06T23:00:00Z">
        <w:r w:rsidRPr="1D23B126" w:rsidDel="009D0F49">
          <w:rPr>
            <w:b/>
            <w:bCs/>
            <w:lang w:val="en-US"/>
          </w:rPr>
          <w:delText>Long Description</w:delText>
        </w:r>
        <w:r w:rsidR="3E601501" w:rsidRPr="1D23B126" w:rsidDel="009D0F49">
          <w:rPr>
            <w:b/>
            <w:bCs/>
            <w:lang w:val="en-US"/>
          </w:rPr>
          <w:delText xml:space="preserve"> (1350)</w:delText>
        </w:r>
        <w:r w:rsidRPr="1D23B126" w:rsidDel="009D0F49">
          <w:rPr>
            <w:b/>
            <w:bCs/>
            <w:lang w:val="en-US"/>
          </w:rPr>
          <w:delText>:</w:delText>
        </w:r>
      </w:del>
    </w:p>
    <w:p w14:paraId="61A1C9C2" w14:textId="1039658D" w:rsidR="5FB1D899" w:rsidRPr="00D23D2B" w:rsidDel="009D0F49" w:rsidRDefault="5FB1D899" w:rsidP="1D23B126">
      <w:pPr>
        <w:spacing w:before="240" w:line="360" w:lineRule="auto"/>
        <w:rPr>
          <w:del w:id="30" w:author="Sonakshi SARKAR" w:date="2023-09-06T23:00:00Z"/>
          <w:lang w:val="en-US"/>
        </w:rPr>
      </w:pPr>
      <w:del w:id="31" w:author="Sonakshi SARKAR" w:date="2023-09-06T23:00:00Z">
        <w:r w:rsidRPr="1D23B126" w:rsidDel="009D0F49">
          <w:rPr>
            <w:lang w:val="en-US"/>
          </w:rPr>
          <w:delText>This course is crafted to teach you the most in-demand skills in the real world. This course aims to help you understand all the data science and machine learning concepts and methodologies with regard to Python.</w:delText>
        </w:r>
      </w:del>
    </w:p>
    <w:p w14:paraId="16FC74C0" w14:textId="012F10AD" w:rsidR="5FB1D899" w:rsidRPr="00224F40" w:rsidDel="009D0F49" w:rsidRDefault="5FB1D899" w:rsidP="1D23B126">
      <w:pPr>
        <w:spacing w:before="240" w:line="360" w:lineRule="auto"/>
        <w:rPr>
          <w:del w:id="32" w:author="Sonakshi SARKAR" w:date="2023-09-06T23:00:00Z"/>
          <w:lang w:val="en-US"/>
        </w:rPr>
      </w:pPr>
      <w:del w:id="33" w:author="Sonakshi SARKAR" w:date="2023-09-06T23:00:00Z">
        <w:r w:rsidRPr="1D23B126" w:rsidDel="009D0F49">
          <w:rPr>
            <w:lang w:val="en-US"/>
          </w:rPr>
          <w:delText>When you take a quick look at the different sections of this course, you may think of these sections as being independent. However, these sections are interlinked and almost sequential. Each section is an independent concept and is like a course on its own. We have deliberately arranged these sections in a sequence as each subsequent section builds upon the sections you have completed. This framework enables you to explore more independent concepts easily.</w:delText>
        </w:r>
      </w:del>
    </w:p>
    <w:p w14:paraId="3E5C7A35" w14:textId="55DFE63B" w:rsidR="5FB1D899" w:rsidRPr="00224F40" w:rsidDel="009D0F49" w:rsidRDefault="5FB1D899" w:rsidP="1D23B126">
      <w:pPr>
        <w:spacing w:before="240" w:line="360" w:lineRule="auto"/>
        <w:rPr>
          <w:del w:id="34" w:author="Sonakshi SARKAR" w:date="2023-09-06T23:00:00Z"/>
          <w:lang w:val="en-US"/>
        </w:rPr>
      </w:pPr>
      <w:del w:id="35" w:author="Sonakshi SARKAR" w:date="2023-09-06T23:00:00Z">
        <w:r w:rsidRPr="1D23B126" w:rsidDel="009D0F49">
          <w:rPr>
            <w:lang w:val="en-US"/>
          </w:rPr>
          <w:delText xml:space="preserve">At the end of every subsection, you are assigned </w:delText>
        </w:r>
        <w:r w:rsidR="00AB0D96" w:rsidRPr="1D23B126" w:rsidDel="009D0F49">
          <w:rPr>
            <w:lang w:val="en-US"/>
          </w:rPr>
          <w:delText>h</w:delText>
        </w:r>
        <w:r w:rsidRPr="1D23B126" w:rsidDel="009D0F49">
          <w:rPr>
            <w:lang w:val="en-US"/>
          </w:rPr>
          <w:delText>omework to further strengthen your learning. All these assessments are based on the previous concepts and methods you have learned. Several of these assessment tasks will be coding-based, as the main aim is to get you up and proceed</w:delText>
        </w:r>
        <w:r w:rsidR="005616F2" w:rsidRPr="1D23B126" w:rsidDel="009D0F49">
          <w:rPr>
            <w:lang w:val="en-US"/>
          </w:rPr>
          <w:delText>ing</w:delText>
        </w:r>
        <w:r w:rsidRPr="1D23B126" w:rsidDel="009D0F49">
          <w:rPr>
            <w:lang w:val="en-US"/>
          </w:rPr>
          <w:delText xml:space="preserve"> to implementations.</w:delText>
        </w:r>
      </w:del>
    </w:p>
    <w:p w14:paraId="5302C4E2" w14:textId="638A6E64" w:rsidR="5FB1D899" w:rsidRPr="00224F40" w:rsidDel="009D0F49" w:rsidRDefault="5FB1D899" w:rsidP="1D23B126">
      <w:pPr>
        <w:spacing w:before="240" w:line="360" w:lineRule="auto"/>
        <w:rPr>
          <w:del w:id="36" w:author="Sonakshi SARKAR" w:date="2023-09-06T23:00:00Z"/>
          <w:lang w:val="en-US"/>
        </w:rPr>
      </w:pPr>
      <w:del w:id="37" w:author="Sonakshi SARKAR" w:date="2023-09-06T23:00:00Z">
        <w:r w:rsidRPr="1D23B126" w:rsidDel="009D0F49">
          <w:rPr>
            <w:lang w:val="en-US"/>
          </w:rPr>
          <w:delText xml:space="preserve">By the end of this course, you will be able to easily tackle real-world problems and ensure steady career growth and will be equipped with the knowledge of all the essential concepts you need to excel as a </w:delText>
        </w:r>
        <w:r w:rsidR="005616F2" w:rsidRPr="1D23B126" w:rsidDel="009D0F49">
          <w:rPr>
            <w:lang w:val="en-US"/>
          </w:rPr>
          <w:delText xml:space="preserve">data science </w:delText>
        </w:r>
        <w:r w:rsidRPr="1D23B126" w:rsidDel="009D0F49">
          <w:rPr>
            <w:lang w:val="en-US"/>
          </w:rPr>
          <w:delText>professional.</w:delText>
        </w:r>
      </w:del>
    </w:p>
    <w:p w14:paraId="350BF48B" w14:textId="56AA25FC" w:rsidR="5FB1D899" w:rsidRPr="00D23D2B" w:rsidDel="009D0F49" w:rsidRDefault="5FB1D899" w:rsidP="1D23B126">
      <w:pPr>
        <w:spacing w:before="240" w:line="360" w:lineRule="auto"/>
        <w:rPr>
          <w:del w:id="38" w:author="Sonakshi SARKAR" w:date="2023-09-06T23:00:00Z"/>
          <w:lang w:val="en-US"/>
        </w:rPr>
      </w:pPr>
      <w:del w:id="39" w:author="Sonakshi SARKAR" w:date="2023-09-06T23:00:00Z">
        <w:r w:rsidRPr="1D23B126" w:rsidDel="009D0F49">
          <w:rPr>
            <w:lang w:val="en-US"/>
          </w:rPr>
          <w:delText>The complete code bundle for this course is available at https://github.com/PacktPublishing/Data-Science-Machine-Learning-Theory-Projects-A-Z</w:delText>
        </w:r>
        <w:r w:rsidR="005616F2" w:rsidRPr="1D23B126" w:rsidDel="009D0F49">
          <w:rPr>
            <w:lang w:val="en-US"/>
          </w:rPr>
          <w:delText>.</w:delText>
        </w:r>
      </w:del>
    </w:p>
    <w:p w14:paraId="65BD4DCC" w14:textId="4277660F" w:rsidR="00742235" w:rsidRPr="00D23D2B" w:rsidDel="009D0F49" w:rsidRDefault="00742235" w:rsidP="1D23B126">
      <w:pPr>
        <w:spacing w:before="240" w:line="360" w:lineRule="auto"/>
        <w:rPr>
          <w:del w:id="40" w:author="Sonakshi SARKAR" w:date="2023-09-06T23:00:00Z"/>
          <w:b/>
          <w:bCs/>
          <w:lang w:val="en-US"/>
        </w:rPr>
      </w:pPr>
      <w:del w:id="41" w:author="Sonakshi SARKAR" w:date="2023-09-06T23:00:00Z">
        <w:r w:rsidRPr="1D23B126" w:rsidDel="009D0F49">
          <w:rPr>
            <w:b/>
            <w:bCs/>
            <w:lang w:val="en-US"/>
          </w:rPr>
          <w:delText>Target Audience</w:delText>
        </w:r>
        <w:r w:rsidR="3FB75A24" w:rsidRPr="1D23B126" w:rsidDel="009D0F49">
          <w:rPr>
            <w:b/>
            <w:bCs/>
            <w:lang w:val="en-US"/>
          </w:rPr>
          <w:delText xml:space="preserve"> (600)</w:delText>
        </w:r>
        <w:r w:rsidRPr="1D23B126" w:rsidDel="009D0F49">
          <w:rPr>
            <w:b/>
            <w:bCs/>
            <w:lang w:val="en-US"/>
          </w:rPr>
          <w:delText>:</w:delText>
        </w:r>
      </w:del>
    </w:p>
    <w:p w14:paraId="486B980D" w14:textId="133AD4BF" w:rsidR="2D172452" w:rsidRPr="00D23D2B" w:rsidDel="009D0F49" w:rsidRDefault="2D172452" w:rsidP="1D23B126">
      <w:pPr>
        <w:spacing w:before="240" w:line="360" w:lineRule="auto"/>
        <w:rPr>
          <w:del w:id="42" w:author="Sonakshi SARKAR" w:date="2023-09-06T23:00:00Z"/>
          <w:lang w:val="en-US"/>
        </w:rPr>
      </w:pPr>
      <w:del w:id="43" w:author="Sonakshi SARKAR" w:date="2023-09-06T23:00:00Z">
        <w:r w:rsidRPr="1D23B126" w:rsidDel="009D0F49">
          <w:rPr>
            <w:lang w:val="en-US"/>
          </w:rPr>
          <w:delText xml:space="preserve">This course is designed for people who want to become perfect in their data speak; </w:delText>
        </w:r>
        <w:r w:rsidR="005616F2" w:rsidRPr="1D23B126" w:rsidDel="009D0F49">
          <w:rPr>
            <w:lang w:val="en-US"/>
          </w:rPr>
          <w:delText>p</w:delText>
        </w:r>
        <w:r w:rsidRPr="1D23B126" w:rsidDel="009D0F49">
          <w:rPr>
            <w:lang w:val="en-US"/>
          </w:rPr>
          <w:delText xml:space="preserve">eople who want to </w:delText>
        </w:r>
        <w:r w:rsidR="005616F2" w:rsidRPr="1D23B126" w:rsidDel="009D0F49">
          <w:rPr>
            <w:lang w:val="en-US"/>
          </w:rPr>
          <w:delText xml:space="preserve">learn data science and machine learning with real datasets in data science; people from a non-engineering background who want to enter the data science field; people who want to enter the machine learning field; people who want to learn data science </w:delText>
        </w:r>
        <w:r w:rsidR="00903BF5" w:rsidRPr="1D23B126" w:rsidDel="009D0F49">
          <w:rPr>
            <w:lang w:val="en-US"/>
          </w:rPr>
          <w:delText>and</w:delText>
        </w:r>
        <w:r w:rsidR="005616F2" w:rsidRPr="1D23B126" w:rsidDel="009D0F49">
          <w:rPr>
            <w:lang w:val="en-US"/>
          </w:rPr>
          <w:delText xml:space="preserve"> machine learning along with its implementation in realistic projects.</w:delText>
        </w:r>
      </w:del>
    </w:p>
    <w:p w14:paraId="1990B75E" w14:textId="5192311E" w:rsidR="00224F40" w:rsidDel="009D0F49" w:rsidRDefault="2D172452" w:rsidP="1D23B126">
      <w:pPr>
        <w:spacing w:before="240" w:line="360" w:lineRule="auto"/>
        <w:rPr>
          <w:del w:id="44" w:author="Sonakshi SARKAR" w:date="2023-09-06T23:00:00Z"/>
          <w:lang w:val="en-US"/>
        </w:rPr>
      </w:pPr>
      <w:del w:id="45" w:author="Sonakshi SARKAR" w:date="2023-09-06T23:00:00Z">
        <w:r w:rsidRPr="1D23B126" w:rsidDel="009D0F49">
          <w:rPr>
            <w:lang w:val="en-US"/>
          </w:rPr>
          <w:delText>For this course, no prior knowledge is needed. You will start with the basic concepts and gradually build your knowledge of the subject.</w:delText>
        </w:r>
      </w:del>
    </w:p>
    <w:p w14:paraId="00A92568" w14:textId="6F99E029" w:rsidR="5772B55B" w:rsidRPr="00224F40" w:rsidDel="009D0F49" w:rsidRDefault="5772B55B" w:rsidP="1D23B126">
      <w:pPr>
        <w:spacing w:before="240" w:line="360" w:lineRule="auto"/>
        <w:rPr>
          <w:del w:id="46" w:author="Sonakshi SARKAR" w:date="2023-09-06T23:00:00Z"/>
          <w:b/>
          <w:bCs/>
          <w:lang w:val="en-US"/>
        </w:rPr>
      </w:pPr>
      <w:del w:id="47" w:author="Sonakshi SARKAR" w:date="2023-09-06T23:00:00Z">
        <w:r w:rsidRPr="1D23B126" w:rsidDel="009D0F49">
          <w:rPr>
            <w:b/>
            <w:bCs/>
            <w:lang w:val="en-US"/>
          </w:rPr>
          <w:delText>Approach</w:delText>
        </w:r>
        <w:r w:rsidR="08C5D49E" w:rsidRPr="1D23B126" w:rsidDel="009D0F49">
          <w:rPr>
            <w:b/>
            <w:bCs/>
            <w:lang w:val="en-US"/>
          </w:rPr>
          <w:delText xml:space="preserve"> (400)</w:delText>
        </w:r>
        <w:r w:rsidRPr="1D23B126" w:rsidDel="009D0F49">
          <w:rPr>
            <w:b/>
            <w:bCs/>
            <w:lang w:val="en-US"/>
          </w:rPr>
          <w:delText>:</w:delText>
        </w:r>
      </w:del>
    </w:p>
    <w:p w14:paraId="4B1A69E1" w14:textId="118DA4DC" w:rsidR="00224F40" w:rsidDel="009D0F49" w:rsidRDefault="0316D2AD" w:rsidP="1D23B126">
      <w:pPr>
        <w:spacing w:before="240" w:line="360" w:lineRule="auto"/>
        <w:rPr>
          <w:del w:id="48" w:author="Sonakshi SARKAR" w:date="2023-09-06T23:00:00Z"/>
          <w:lang w:val="en-US"/>
        </w:rPr>
      </w:pPr>
      <w:del w:id="49" w:author="Sonakshi SARKAR" w:date="2023-09-06T23:00:00Z">
        <w:r w:rsidRPr="1D23B126" w:rsidDel="009D0F49">
          <w:rPr>
            <w:lang w:val="en-US"/>
          </w:rPr>
          <w:delText xml:space="preserve">This learning by doing course provides you with not only a solid theoretical foundation but also practical hands-on training in data science and machine learning. At the end of this course, you will be equipped with knowledge of all the essential concepts you need to excel as a </w:delText>
        </w:r>
        <w:r w:rsidR="001E64E4" w:rsidRPr="1D23B126" w:rsidDel="009D0F49">
          <w:rPr>
            <w:lang w:val="en-US"/>
          </w:rPr>
          <w:delText>data scienc</w:delText>
        </w:r>
        <w:r w:rsidRPr="1D23B126" w:rsidDel="009D0F49">
          <w:rPr>
            <w:lang w:val="en-US"/>
          </w:rPr>
          <w:delText>e professional.</w:delText>
        </w:r>
      </w:del>
    </w:p>
    <w:p w14:paraId="42D9D52D" w14:textId="7DA8B050" w:rsidR="00742235" w:rsidRPr="00224F40" w:rsidDel="009D0F49" w:rsidRDefault="00742235" w:rsidP="1D23B126">
      <w:pPr>
        <w:spacing w:before="240" w:line="360" w:lineRule="auto"/>
        <w:rPr>
          <w:del w:id="50" w:author="Sonakshi SARKAR" w:date="2023-09-06T23:00:00Z"/>
          <w:b/>
          <w:bCs/>
          <w:lang w:val="en-US"/>
        </w:rPr>
      </w:pPr>
      <w:del w:id="51" w:author="Sonakshi SARKAR" w:date="2023-09-06T23:00:00Z">
        <w:r w:rsidRPr="1D23B126" w:rsidDel="009D0F49">
          <w:rPr>
            <w:b/>
            <w:bCs/>
            <w:lang w:val="en-US"/>
          </w:rPr>
          <w:delText>Key Features</w:delText>
        </w:r>
        <w:r w:rsidR="6E15CA72" w:rsidRPr="1D23B126" w:rsidDel="009D0F49">
          <w:rPr>
            <w:b/>
            <w:bCs/>
            <w:lang w:val="en-US"/>
          </w:rPr>
          <w:delText xml:space="preserve"> (3*100)</w:delText>
        </w:r>
        <w:r w:rsidRPr="1D23B126" w:rsidDel="009D0F49">
          <w:rPr>
            <w:b/>
            <w:bCs/>
            <w:lang w:val="en-US"/>
          </w:rPr>
          <w:delText>:</w:delText>
        </w:r>
      </w:del>
    </w:p>
    <w:p w14:paraId="250D3B68" w14:textId="48A17087" w:rsidR="28AFEF15" w:rsidRPr="00D23D2B" w:rsidDel="009D0F49" w:rsidRDefault="001E64E4" w:rsidP="1D23B126">
      <w:pPr>
        <w:pStyle w:val="ListParagraph"/>
        <w:numPr>
          <w:ilvl w:val="0"/>
          <w:numId w:val="1"/>
        </w:numPr>
        <w:spacing w:before="240" w:line="360" w:lineRule="auto"/>
        <w:rPr>
          <w:del w:id="52" w:author="Sonakshi SARKAR" w:date="2023-09-06T23:00:00Z"/>
          <w:lang w:val="en-US"/>
        </w:rPr>
      </w:pPr>
      <w:del w:id="53" w:author="Sonakshi SARKAR" w:date="2023-09-06T23:00:00Z">
        <w:r w:rsidRPr="1D23B126" w:rsidDel="009D0F49">
          <w:rPr>
            <w:lang w:val="en-US"/>
          </w:rPr>
          <w:delText>A</w:delText>
        </w:r>
        <w:r w:rsidR="28AFEF15" w:rsidRPr="1D23B126" w:rsidDel="009D0F49">
          <w:rPr>
            <w:lang w:val="en-US"/>
          </w:rPr>
          <w:delText>dvanced and recently discovered models and breakthroughs by the champions in the AI field</w:delText>
        </w:r>
      </w:del>
    </w:p>
    <w:p w14:paraId="3F2946B4" w14:textId="23D5B835" w:rsidR="28AFEF15" w:rsidRPr="00D23D2B" w:rsidDel="009D0F49" w:rsidRDefault="28AFEF15" w:rsidP="1D23B126">
      <w:pPr>
        <w:pStyle w:val="ListParagraph"/>
        <w:numPr>
          <w:ilvl w:val="0"/>
          <w:numId w:val="1"/>
        </w:numPr>
        <w:spacing w:before="240" w:line="360" w:lineRule="auto"/>
        <w:rPr>
          <w:del w:id="54" w:author="Sonakshi SARKAR" w:date="2023-09-06T23:00:00Z"/>
          <w:rFonts w:eastAsiaTheme="minorEastAsia"/>
          <w:lang w:val="en-US"/>
        </w:rPr>
      </w:pPr>
      <w:del w:id="55" w:author="Sonakshi SARKAR" w:date="2023-09-06T23:00:00Z">
        <w:r w:rsidRPr="1D23B126" w:rsidDel="009D0F49">
          <w:rPr>
            <w:lang w:val="en-US"/>
          </w:rPr>
          <w:delText>Key data science and machine learning concepts with examples in Python</w:delText>
        </w:r>
      </w:del>
    </w:p>
    <w:p w14:paraId="4F5CC39D" w14:textId="1D94E704" w:rsidR="00224F40" w:rsidDel="009D0F49" w:rsidRDefault="080261AE" w:rsidP="1D23B126">
      <w:pPr>
        <w:pStyle w:val="ListParagraph"/>
        <w:numPr>
          <w:ilvl w:val="0"/>
          <w:numId w:val="1"/>
        </w:numPr>
        <w:spacing w:before="240" w:line="360" w:lineRule="auto"/>
        <w:rPr>
          <w:del w:id="56" w:author="Sonakshi SARKAR" w:date="2023-09-06T23:00:00Z"/>
          <w:rFonts w:eastAsiaTheme="minorEastAsia"/>
          <w:lang w:val="en-US"/>
        </w:rPr>
      </w:pPr>
      <w:del w:id="57" w:author="Sonakshi SARKAR" w:date="2023-09-06T23:00:00Z">
        <w:r w:rsidRPr="1D23B126" w:rsidDel="009D0F49">
          <w:rPr>
            <w:lang w:val="en-US"/>
          </w:rPr>
          <w:delText xml:space="preserve">Detailed </w:delText>
        </w:r>
        <w:r w:rsidR="001E64E4" w:rsidRPr="1D23B126" w:rsidDel="009D0F49">
          <w:rPr>
            <w:lang w:val="en-US"/>
          </w:rPr>
          <w:delText xml:space="preserve">explanation and live coding </w:delText>
        </w:r>
        <w:r w:rsidRPr="1D23B126" w:rsidDel="009D0F49">
          <w:rPr>
            <w:lang w:val="en-US"/>
          </w:rPr>
          <w:delText>with Python</w:delText>
        </w:r>
      </w:del>
    </w:p>
    <w:p w14:paraId="40C62738" w14:textId="189FBFFD" w:rsidR="00742235" w:rsidRPr="00D23D2B" w:rsidDel="009D0F49" w:rsidRDefault="00742235" w:rsidP="1D23B126">
      <w:pPr>
        <w:spacing w:before="240" w:line="360" w:lineRule="auto"/>
        <w:rPr>
          <w:del w:id="58" w:author="Sonakshi SARKAR" w:date="2023-09-06T23:00:00Z"/>
          <w:b/>
          <w:bCs/>
          <w:lang w:val="en-US"/>
        </w:rPr>
      </w:pPr>
      <w:del w:id="59" w:author="Sonakshi SARKAR" w:date="2023-09-06T23:00:00Z">
        <w:r w:rsidRPr="1D23B126" w:rsidDel="009D0F49">
          <w:rPr>
            <w:b/>
            <w:bCs/>
            <w:lang w:val="en-US"/>
          </w:rPr>
          <w:delText xml:space="preserve">What </w:delText>
        </w:r>
        <w:r w:rsidR="30DDECA8" w:rsidRPr="1D23B126" w:rsidDel="009D0F49">
          <w:rPr>
            <w:b/>
            <w:bCs/>
            <w:lang w:val="en-US"/>
          </w:rPr>
          <w:delText>Y</w:delText>
        </w:r>
        <w:r w:rsidRPr="1D23B126" w:rsidDel="009D0F49">
          <w:rPr>
            <w:b/>
            <w:bCs/>
            <w:lang w:val="en-US"/>
          </w:rPr>
          <w:delText xml:space="preserve">ou </w:delText>
        </w:r>
        <w:r w:rsidR="723E68FF" w:rsidRPr="1D23B126" w:rsidDel="009D0F49">
          <w:rPr>
            <w:b/>
            <w:bCs/>
            <w:lang w:val="en-US"/>
          </w:rPr>
          <w:delText>W</w:delText>
        </w:r>
        <w:r w:rsidRPr="1D23B126" w:rsidDel="009D0F49">
          <w:rPr>
            <w:b/>
            <w:bCs/>
            <w:lang w:val="en-US"/>
          </w:rPr>
          <w:delText xml:space="preserve">ill </w:delText>
        </w:r>
        <w:r w:rsidR="2CD5CC7D" w:rsidRPr="1D23B126" w:rsidDel="009D0F49">
          <w:rPr>
            <w:b/>
            <w:bCs/>
            <w:lang w:val="en-US"/>
          </w:rPr>
          <w:delText>L</w:delText>
        </w:r>
        <w:r w:rsidRPr="1D23B126" w:rsidDel="009D0F49">
          <w:rPr>
            <w:b/>
            <w:bCs/>
            <w:lang w:val="en-US"/>
          </w:rPr>
          <w:delText>earn</w:delText>
        </w:r>
        <w:r w:rsidR="4C8CA537" w:rsidRPr="1D23B126" w:rsidDel="009D0F49">
          <w:rPr>
            <w:b/>
            <w:bCs/>
            <w:lang w:val="en-US"/>
          </w:rPr>
          <w:delText xml:space="preserve"> (6*70)</w:delText>
        </w:r>
        <w:r w:rsidRPr="1D23B126" w:rsidDel="009D0F49">
          <w:rPr>
            <w:b/>
            <w:bCs/>
            <w:lang w:val="en-US"/>
          </w:rPr>
          <w:delText>:</w:delText>
        </w:r>
      </w:del>
    </w:p>
    <w:p w14:paraId="7F24D841" w14:textId="1CE78E4B" w:rsidR="00742235" w:rsidRPr="00D23D2B" w:rsidDel="009D0F49" w:rsidRDefault="087C352B" w:rsidP="1D23B126">
      <w:pPr>
        <w:pStyle w:val="ListParagraph"/>
        <w:numPr>
          <w:ilvl w:val="0"/>
          <w:numId w:val="2"/>
        </w:numPr>
        <w:spacing w:before="240" w:line="360" w:lineRule="auto"/>
        <w:rPr>
          <w:del w:id="60" w:author="Sonakshi SARKAR" w:date="2023-09-06T23:00:00Z"/>
          <w:rFonts w:eastAsiaTheme="minorEastAsia"/>
          <w:lang w:val="en-US"/>
        </w:rPr>
      </w:pPr>
      <w:del w:id="61" w:author="Sonakshi SARKAR" w:date="2023-09-06T23:00:00Z">
        <w:r w:rsidRPr="1D23B126" w:rsidDel="009D0F49">
          <w:rPr>
            <w:lang w:val="en-US"/>
          </w:rPr>
          <w:delText xml:space="preserve">Data </w:delText>
        </w:r>
        <w:r w:rsidR="001E64E4" w:rsidRPr="1D23B126" w:rsidDel="009D0F49">
          <w:rPr>
            <w:lang w:val="en-US"/>
          </w:rPr>
          <w:delText xml:space="preserve">understanding and data visualization </w:delText>
        </w:r>
        <w:r w:rsidRPr="1D23B126" w:rsidDel="009D0F49">
          <w:rPr>
            <w:lang w:val="en-US"/>
          </w:rPr>
          <w:delText>with Python</w:delText>
        </w:r>
      </w:del>
    </w:p>
    <w:p w14:paraId="7155FCA5" w14:textId="5C1967F1" w:rsidR="3C98546C" w:rsidRPr="00D23D2B" w:rsidDel="009D0F49" w:rsidRDefault="29342137" w:rsidP="1D23B126">
      <w:pPr>
        <w:pStyle w:val="ListParagraph"/>
        <w:numPr>
          <w:ilvl w:val="0"/>
          <w:numId w:val="2"/>
        </w:numPr>
        <w:spacing w:before="240" w:line="360" w:lineRule="auto"/>
        <w:rPr>
          <w:del w:id="62" w:author="Sonakshi SARKAR" w:date="2023-09-06T23:00:00Z"/>
          <w:lang w:val="en-US"/>
        </w:rPr>
      </w:pPr>
      <w:del w:id="63" w:author="Sonakshi SARKAR" w:date="2023-09-06T23:00:00Z">
        <w:r w:rsidRPr="1D23B126" w:rsidDel="009D0F49">
          <w:rPr>
            <w:lang w:val="en-US"/>
          </w:rPr>
          <w:delText xml:space="preserve">Explore </w:delText>
        </w:r>
        <w:r w:rsidR="001E64E4" w:rsidRPr="1D23B126" w:rsidDel="009D0F49">
          <w:rPr>
            <w:lang w:val="en-US"/>
          </w:rPr>
          <w:delText xml:space="preserve">probability and statistics </w:delText>
        </w:r>
        <w:r w:rsidRPr="1D23B126" w:rsidDel="009D0F49">
          <w:rPr>
            <w:lang w:val="en-US"/>
          </w:rPr>
          <w:delText>in Python</w:delText>
        </w:r>
      </w:del>
    </w:p>
    <w:p w14:paraId="62CFA018" w14:textId="6C386656" w:rsidR="3C98546C" w:rsidRPr="00D23D2B" w:rsidDel="009D0F49" w:rsidRDefault="29342137" w:rsidP="1D23B126">
      <w:pPr>
        <w:pStyle w:val="ListParagraph"/>
        <w:numPr>
          <w:ilvl w:val="0"/>
          <w:numId w:val="2"/>
        </w:numPr>
        <w:spacing w:before="240" w:line="360" w:lineRule="auto"/>
        <w:rPr>
          <w:del w:id="64" w:author="Sonakshi SARKAR" w:date="2023-09-06T23:00:00Z"/>
          <w:rFonts w:eastAsiaTheme="minorEastAsia"/>
          <w:lang w:val="en-US"/>
        </w:rPr>
      </w:pPr>
      <w:del w:id="65" w:author="Sonakshi SARKAR" w:date="2023-09-06T23:00:00Z">
        <w:r w:rsidRPr="1D23B126" w:rsidDel="009D0F49">
          <w:rPr>
            <w:lang w:val="en-US"/>
          </w:rPr>
          <w:delText xml:space="preserve">Learn </w:delText>
        </w:r>
        <w:r w:rsidR="00217635" w:rsidRPr="1D23B126" w:rsidDel="009D0F49">
          <w:rPr>
            <w:lang w:val="en-US"/>
          </w:rPr>
          <w:delText xml:space="preserve">feature engineering and dimensionality reduction </w:delText>
        </w:r>
        <w:r w:rsidRPr="1D23B126" w:rsidDel="009D0F49">
          <w:rPr>
            <w:lang w:val="en-US"/>
          </w:rPr>
          <w:delText>with Python</w:delText>
        </w:r>
      </w:del>
    </w:p>
    <w:p w14:paraId="4BE25751" w14:textId="3D1677F6" w:rsidR="3C98546C" w:rsidRPr="00D23D2B" w:rsidDel="009D0F49" w:rsidRDefault="29342137" w:rsidP="1D23B126">
      <w:pPr>
        <w:pStyle w:val="ListParagraph"/>
        <w:numPr>
          <w:ilvl w:val="0"/>
          <w:numId w:val="2"/>
        </w:numPr>
        <w:spacing w:before="240" w:line="360" w:lineRule="auto"/>
        <w:rPr>
          <w:del w:id="66" w:author="Sonakshi SARKAR" w:date="2023-09-06T23:00:00Z"/>
          <w:rFonts w:eastAsiaTheme="minorEastAsia"/>
          <w:lang w:val="en-US"/>
        </w:rPr>
      </w:pPr>
      <w:del w:id="67" w:author="Sonakshi SARKAR" w:date="2023-09-06T23:00:00Z">
        <w:r w:rsidRPr="1D23B126" w:rsidDel="009D0F49">
          <w:rPr>
            <w:lang w:val="en-US"/>
          </w:rPr>
          <w:delText xml:space="preserve">Cover </w:delText>
        </w:r>
        <w:r w:rsidR="00217635" w:rsidRPr="1D23B126" w:rsidDel="009D0F49">
          <w:rPr>
            <w:lang w:val="en-US"/>
          </w:rPr>
          <w:delText xml:space="preserve">artificial neural networks </w:delText>
        </w:r>
        <w:r w:rsidRPr="1D23B126" w:rsidDel="009D0F49">
          <w:rPr>
            <w:lang w:val="en-US"/>
          </w:rPr>
          <w:delText>with Python</w:delText>
        </w:r>
      </w:del>
    </w:p>
    <w:p w14:paraId="3838A92C" w14:textId="32E0CC06" w:rsidR="3C98546C" w:rsidRPr="00D23D2B" w:rsidDel="009D0F49" w:rsidRDefault="29342137" w:rsidP="1D23B126">
      <w:pPr>
        <w:pStyle w:val="ListParagraph"/>
        <w:numPr>
          <w:ilvl w:val="0"/>
          <w:numId w:val="2"/>
        </w:numPr>
        <w:spacing w:before="240" w:line="360" w:lineRule="auto"/>
        <w:rPr>
          <w:del w:id="68" w:author="Sonakshi SARKAR" w:date="2023-09-06T23:00:00Z"/>
          <w:rFonts w:eastAsiaTheme="minorEastAsia"/>
          <w:lang w:val="en-US"/>
        </w:rPr>
      </w:pPr>
      <w:del w:id="69" w:author="Sonakshi SARKAR" w:date="2023-09-06T23:00:00Z">
        <w:r w:rsidRPr="1D23B126" w:rsidDel="009D0F49">
          <w:rPr>
            <w:lang w:val="en-US"/>
          </w:rPr>
          <w:delText>Cover CNN and RNN with Python</w:delText>
        </w:r>
      </w:del>
    </w:p>
    <w:p w14:paraId="34C946F0" w14:textId="1244900F" w:rsidR="00224F40" w:rsidDel="009D0F49" w:rsidRDefault="29342137" w:rsidP="1D23B126">
      <w:pPr>
        <w:pStyle w:val="ListParagraph"/>
        <w:numPr>
          <w:ilvl w:val="0"/>
          <w:numId w:val="2"/>
        </w:numPr>
        <w:spacing w:before="240" w:line="360" w:lineRule="auto"/>
        <w:rPr>
          <w:del w:id="70" w:author="Sonakshi SARKAR" w:date="2023-09-06T23:00:00Z"/>
          <w:rFonts w:eastAsiaTheme="minorEastAsia"/>
          <w:lang w:val="en-US"/>
        </w:rPr>
      </w:pPr>
      <w:del w:id="71" w:author="Sonakshi SARKAR" w:date="2023-09-06T23:00:00Z">
        <w:r w:rsidRPr="1D23B126" w:rsidDel="009D0F49">
          <w:rPr>
            <w:lang w:val="en-US"/>
          </w:rPr>
          <w:delText>Build your own AI applications</w:delText>
        </w:r>
      </w:del>
    </w:p>
    <w:p w14:paraId="09A8DA9A" w14:textId="607A6A8B" w:rsidR="00217635" w:rsidDel="009D0F49" w:rsidRDefault="00742235" w:rsidP="1D23B126">
      <w:pPr>
        <w:spacing w:before="240" w:line="360" w:lineRule="auto"/>
        <w:rPr>
          <w:del w:id="72" w:author="Sonakshi SARKAR" w:date="2023-09-06T23:00:00Z"/>
          <w:lang w:val="en-US"/>
        </w:rPr>
      </w:pPr>
      <w:del w:id="73" w:author="Sonakshi SARKAR" w:date="2023-09-06T23:00:00Z">
        <w:r w:rsidRPr="1D23B126" w:rsidDel="009D0F49">
          <w:rPr>
            <w:b/>
            <w:bCs/>
            <w:lang w:val="en-US"/>
          </w:rPr>
          <w:delText>Amazon Keywords</w:delText>
        </w:r>
        <w:r w:rsidRPr="1D23B126" w:rsidDel="009D0F49">
          <w:rPr>
            <w:lang w:val="en-US"/>
          </w:rPr>
          <w:delText>:</w:delText>
        </w:r>
      </w:del>
    </w:p>
    <w:p w14:paraId="28B3240E" w14:textId="4FC8CF82" w:rsidR="00224F40" w:rsidDel="009D0F49" w:rsidRDefault="088693D0" w:rsidP="1D23B126">
      <w:pPr>
        <w:spacing w:before="240" w:line="360" w:lineRule="auto"/>
        <w:rPr>
          <w:del w:id="74" w:author="Sonakshi SARKAR" w:date="2023-09-06T23:00:00Z"/>
          <w:lang w:val="en-US"/>
        </w:rPr>
      </w:pPr>
      <w:del w:id="75" w:author="Sonakshi SARKAR" w:date="2023-09-06T23:00:00Z">
        <w:r w:rsidRPr="1D23B126" w:rsidDel="009D0F49">
          <w:rPr>
            <w:lang w:val="en-US"/>
          </w:rPr>
          <w:delText>Data Science, Machine Learning, Deep Learning, Data Visualization, Convolutional Neural Networks, Artificial Neural Networks, Recurrent Neural Networks</w:delText>
        </w:r>
        <w:r w:rsidR="2C604FDC" w:rsidRPr="1D23B126" w:rsidDel="009D0F49">
          <w:rPr>
            <w:lang w:val="en-US"/>
          </w:rPr>
          <w:delText>, Data Analysis, Feature Engineering, Dimensionality Reduction, Probability, Statistics, Python</w:delText>
        </w:r>
      </w:del>
    </w:p>
    <w:p w14:paraId="5F0AE081" w14:textId="73991C9D" w:rsidR="002641BC" w:rsidRPr="00224F40" w:rsidDel="009D0F49" w:rsidRDefault="002641BC" w:rsidP="1D23B126">
      <w:pPr>
        <w:spacing w:before="240" w:line="360" w:lineRule="auto"/>
        <w:rPr>
          <w:del w:id="76" w:author="Sonakshi SARKAR" w:date="2023-09-06T23:00:00Z"/>
          <w:b/>
          <w:bCs/>
          <w:lang w:val="en-US"/>
        </w:rPr>
      </w:pPr>
      <w:del w:id="77" w:author="Sonakshi SARKAR" w:date="2023-09-06T23:00:00Z">
        <w:r w:rsidRPr="1D23B126" w:rsidDel="009D0F49">
          <w:rPr>
            <w:b/>
            <w:bCs/>
            <w:lang w:val="en-US"/>
          </w:rPr>
          <w:delText>Author Bio</w:delText>
        </w:r>
        <w:r w:rsidR="1B74E308" w:rsidRPr="1D23B126" w:rsidDel="009D0F49">
          <w:rPr>
            <w:b/>
            <w:bCs/>
            <w:lang w:val="en-US"/>
          </w:rPr>
          <w:delText xml:space="preserve"> (750)</w:delText>
        </w:r>
        <w:r w:rsidRPr="1D23B126" w:rsidDel="009D0F49">
          <w:rPr>
            <w:b/>
            <w:bCs/>
            <w:lang w:val="en-US"/>
          </w:rPr>
          <w:delText>:</w:delText>
        </w:r>
      </w:del>
    </w:p>
    <w:p w14:paraId="28800CD9" w14:textId="372952EB" w:rsidR="4C30F8D0" w:rsidRPr="00D23D2B" w:rsidDel="009D0F49" w:rsidRDefault="4C30F8D0" w:rsidP="1D23B126">
      <w:pPr>
        <w:spacing w:before="240" w:line="360" w:lineRule="auto"/>
        <w:rPr>
          <w:del w:id="78" w:author="Sonakshi SARKAR" w:date="2023-09-06T23:00:00Z"/>
          <w:lang w:val="en-US"/>
        </w:rPr>
      </w:pPr>
      <w:del w:id="79" w:author="Sonakshi SARKAR" w:date="2023-09-06T23:00:00Z">
        <w:r w:rsidRPr="1D23B126" w:rsidDel="009D0F49">
          <w:rPr>
            <w:lang w:val="en-US"/>
          </w:rPr>
          <w:delText>AI Sciences is a group of experts, PhDs, and practitioners of AI, ML, computer science, and statistics. Some of the experts work in big companies such as Amazon, Google, Facebook, Microsoft, KPMG, BCG, and IBM.</w:delText>
        </w:r>
      </w:del>
    </w:p>
    <w:p w14:paraId="42DC8E6C" w14:textId="56E4575F" w:rsidR="4C30F8D0" w:rsidRPr="00D23D2B" w:rsidDel="009D0F49" w:rsidRDefault="4C30F8D0" w:rsidP="1D23B126">
      <w:pPr>
        <w:spacing w:before="240" w:line="360" w:lineRule="auto"/>
        <w:rPr>
          <w:del w:id="80" w:author="Sonakshi SARKAR" w:date="2023-09-06T23:00:00Z"/>
          <w:lang w:val="en-US"/>
        </w:rPr>
      </w:pPr>
      <w:del w:id="81" w:author="Sonakshi SARKAR" w:date="2023-09-06T23:00:00Z">
        <w:r w:rsidRPr="1D23B126" w:rsidDel="009D0F49">
          <w:rPr>
            <w:lang w:val="en-US"/>
          </w:rPr>
          <w:delText>They have produced a series of courses mainly dedicated to beginners and newcomers on the techniques and methods of machine learning, statistics, artificial intelligence, and data science.</w:delText>
        </w:r>
      </w:del>
    </w:p>
    <w:p w14:paraId="7B7AEFC5" w14:textId="2CFF64F5" w:rsidR="00224F40" w:rsidDel="009D0F49" w:rsidRDefault="4C30F8D0" w:rsidP="1D23B126">
      <w:pPr>
        <w:spacing w:before="240" w:line="360" w:lineRule="auto"/>
        <w:rPr>
          <w:del w:id="82" w:author="Sonakshi SARKAR" w:date="2023-09-06T23:00:00Z"/>
          <w:lang w:val="en-US"/>
        </w:rPr>
      </w:pPr>
      <w:del w:id="83" w:author="Sonakshi SARKAR" w:date="2023-09-06T23:00:00Z">
        <w:r w:rsidRPr="1D23B126" w:rsidDel="009D0F49">
          <w:rPr>
            <w:lang w:val="en-US"/>
          </w:rPr>
          <w:delText>Initially, their objective was to help only those who wish to understand these techniques more easily and to be able to start without too much theory. Today, they also publish more complete courses for a wider audience. Their courses have had phenomenal success and have helped more than 100,000 students master AI and data science.</w:delText>
        </w:r>
      </w:del>
    </w:p>
    <w:p w14:paraId="3D677A2A" w14:textId="549787C3" w:rsidR="00B449A7" w:rsidDel="009D0F49" w:rsidRDefault="44E18D09" w:rsidP="1D23B126">
      <w:pPr>
        <w:spacing w:before="240" w:line="360" w:lineRule="auto"/>
        <w:rPr>
          <w:del w:id="84" w:author="Sonakshi SARKAR" w:date="2023-09-06T23:00:00Z"/>
          <w:lang w:val="en-US"/>
        </w:rPr>
      </w:pPr>
      <w:del w:id="85" w:author="Sonakshi SARKAR" w:date="2023-09-06T23:00:00Z">
        <w:r w:rsidRPr="1D23B126" w:rsidDel="009D0F49">
          <w:rPr>
            <w:b/>
            <w:bCs/>
            <w:lang w:val="en-US"/>
          </w:rPr>
          <w:delText>Job roles:</w:delText>
        </w:r>
      </w:del>
    </w:p>
    <w:p w14:paraId="364D4BBB" w14:textId="3AB9AE24" w:rsidR="00224F40" w:rsidDel="009D0F49" w:rsidRDefault="30821CB3" w:rsidP="1D23B126">
      <w:pPr>
        <w:spacing w:before="240" w:line="360" w:lineRule="auto"/>
        <w:rPr>
          <w:del w:id="86" w:author="Sonakshi SARKAR" w:date="2023-09-06T23:00:00Z"/>
          <w:lang w:val="en-US"/>
        </w:rPr>
      </w:pPr>
      <w:del w:id="87" w:author="Sonakshi SARKAR" w:date="2023-09-06T23:00:00Z">
        <w:r w:rsidRPr="1D23B126" w:rsidDel="009D0F49">
          <w:rPr>
            <w:lang w:val="en-US"/>
          </w:rPr>
          <w:delText>Data Scientists, Business Analysts.</w:delText>
        </w:r>
      </w:del>
    </w:p>
    <w:p w14:paraId="67F0E17A" w14:textId="360098F7" w:rsidR="00B449A7" w:rsidDel="00B977F5" w:rsidRDefault="00B449A7" w:rsidP="1D23B126">
      <w:pPr>
        <w:spacing w:before="240" w:line="360" w:lineRule="auto"/>
        <w:rPr>
          <w:del w:id="88" w:author="Sonakshi SARKAR" w:date="2023-09-06T23:39:00Z"/>
          <w:lang w:val="en-US"/>
        </w:rPr>
      </w:pPr>
    </w:p>
    <w:p w14:paraId="26FDB3A2" w14:textId="78A6D030" w:rsidR="00224F40" w:rsidDel="00B977F5" w:rsidRDefault="114B44EC" w:rsidP="1D23B126">
      <w:pPr>
        <w:spacing w:before="240" w:line="360" w:lineRule="auto"/>
        <w:rPr>
          <w:del w:id="89" w:author="Sonakshi SARKAR" w:date="2023-09-06T23:39:00Z"/>
          <w:lang w:val="en-US"/>
        </w:rPr>
      </w:pPr>
      <w:del w:id="90" w:author="Sonakshi SARKAR" w:date="2023-09-06T23:39:00Z">
        <w:r w:rsidRPr="1D23B126" w:rsidDel="00B977F5">
          <w:rPr>
            <w:b/>
            <w:bCs/>
            <w:sz w:val="36"/>
            <w:szCs w:val="36"/>
            <w:u w:val="single"/>
            <w:lang w:val="en-US"/>
          </w:rPr>
          <w:delText>Table of Contents</w:delText>
        </w:r>
      </w:del>
    </w:p>
    <w:p w14:paraId="12C4C1C2" w14:textId="77777777" w:rsidR="00A13116" w:rsidRDefault="00A13116" w:rsidP="00A13116">
      <w:pPr>
        <w:pStyle w:val="Heading1"/>
        <w:spacing w:line="360" w:lineRule="auto"/>
        <w:rPr>
          <w:lang w:val="en-US"/>
        </w:rPr>
      </w:pPr>
      <w:r w:rsidRPr="1D23B126">
        <w:rPr>
          <w:lang w:val="en-US"/>
        </w:rPr>
        <w:t>Section 1: Introduction to the Course</w:t>
      </w:r>
    </w:p>
    <w:p w14:paraId="2149F157" w14:textId="77777777" w:rsidR="00A13116" w:rsidRDefault="00A13116" w:rsidP="00A13116">
      <w:pPr>
        <w:pStyle w:val="Heading2"/>
        <w:spacing w:before="240" w:line="360" w:lineRule="auto"/>
        <w:rPr>
          <w:lang w:val="en-US"/>
        </w:rPr>
      </w:pPr>
      <w:r w:rsidRPr="1D23B126">
        <w:rPr>
          <w:lang w:val="en-US"/>
        </w:rPr>
        <w:t>Video 1.1: Introduction to Courses and Instructor</w:t>
      </w:r>
    </w:p>
    <w:p w14:paraId="2CBC637C" w14:textId="77777777" w:rsidR="00A13116" w:rsidRDefault="00A13116" w:rsidP="00A13116">
      <w:pPr>
        <w:pStyle w:val="Heading1"/>
        <w:spacing w:line="360" w:lineRule="auto"/>
        <w:rPr>
          <w:lang w:val="en-US"/>
        </w:rPr>
      </w:pPr>
      <w:r w:rsidRPr="1D23B126">
        <w:rPr>
          <w:lang w:val="en-US"/>
        </w:rPr>
        <w:t>Section 2: Basics for Data Science: Python for Data Science and Data Analysis</w:t>
      </w:r>
    </w:p>
    <w:p w14:paraId="52414D75" w14:textId="520321EA" w:rsidR="00A13116" w:rsidRDefault="00A13116" w:rsidP="00A13116">
      <w:pPr>
        <w:pStyle w:val="Heading2"/>
        <w:spacing w:before="240" w:line="360" w:lineRule="auto"/>
        <w:rPr>
          <w:lang w:val="en-US"/>
        </w:rPr>
      </w:pPr>
      <w:r>
        <w:rPr>
          <w:lang w:val="en-US"/>
        </w:rPr>
        <w:t xml:space="preserve"> </w:t>
      </w:r>
      <w:r w:rsidRPr="1D23B126">
        <w:rPr>
          <w:lang w:val="en-US"/>
        </w:rPr>
        <w:t>1: Introduction - Part 1</w:t>
      </w:r>
    </w:p>
    <w:p w14:paraId="2E45714C" w14:textId="6C4B542E" w:rsidR="00A13116" w:rsidRDefault="00A13116" w:rsidP="00A13116">
      <w:pPr>
        <w:pStyle w:val="Heading2"/>
        <w:spacing w:before="240" w:line="360" w:lineRule="auto"/>
        <w:rPr>
          <w:lang w:val="en-US"/>
        </w:rPr>
      </w:pPr>
      <w:r>
        <w:rPr>
          <w:lang w:val="en-US"/>
        </w:rPr>
        <w:t xml:space="preserve"> </w:t>
      </w:r>
      <w:r w:rsidRPr="1D23B126">
        <w:rPr>
          <w:lang w:val="en-US"/>
        </w:rPr>
        <w:t>2: Introduction - Part 2</w:t>
      </w:r>
    </w:p>
    <w:p w14:paraId="39184AC0" w14:textId="34FA8FB9" w:rsidR="00A13116" w:rsidRDefault="00A13116" w:rsidP="00A13116">
      <w:pPr>
        <w:pStyle w:val="Heading2"/>
        <w:spacing w:before="240" w:line="360" w:lineRule="auto"/>
        <w:rPr>
          <w:lang w:val="en-US"/>
        </w:rPr>
      </w:pPr>
      <w:r>
        <w:rPr>
          <w:lang w:val="en-US"/>
        </w:rPr>
        <w:t xml:space="preserve"> </w:t>
      </w:r>
      <w:r w:rsidRPr="1D23B126">
        <w:rPr>
          <w:lang w:val="en-US"/>
        </w:rPr>
        <w:t>3: Basics of Programming: Understanding the Algorithm</w:t>
      </w:r>
    </w:p>
    <w:p w14:paraId="73F86EEE" w14:textId="44F0E043" w:rsidR="00A13116" w:rsidRDefault="00A13116" w:rsidP="00A13116">
      <w:pPr>
        <w:pStyle w:val="Heading2"/>
        <w:spacing w:before="240" w:line="360" w:lineRule="auto"/>
        <w:rPr>
          <w:lang w:val="en-US"/>
        </w:rPr>
      </w:pPr>
      <w:r>
        <w:rPr>
          <w:lang w:val="en-US"/>
        </w:rPr>
        <w:t xml:space="preserve"> </w:t>
      </w:r>
      <w:r w:rsidRPr="1D23B126">
        <w:rPr>
          <w:lang w:val="en-US"/>
        </w:rPr>
        <w:t xml:space="preserve">4: Basics of Programming: </w:t>
      </w:r>
      <w:proofErr w:type="spellStart"/>
      <w:r w:rsidRPr="1D23B126">
        <w:rPr>
          <w:lang w:val="en-US"/>
        </w:rPr>
        <w:t>FlowCharts</w:t>
      </w:r>
      <w:proofErr w:type="spellEnd"/>
      <w:r w:rsidRPr="1D23B126">
        <w:rPr>
          <w:lang w:val="en-US"/>
        </w:rPr>
        <w:t xml:space="preserve"> and Pseudocodes</w:t>
      </w:r>
    </w:p>
    <w:p w14:paraId="1CC48FBB" w14:textId="6FF5BC49" w:rsidR="00A13116" w:rsidRDefault="00A13116" w:rsidP="00A13116">
      <w:pPr>
        <w:pStyle w:val="Heading2"/>
        <w:spacing w:before="240" w:line="360" w:lineRule="auto"/>
        <w:rPr>
          <w:lang w:val="en-US"/>
        </w:rPr>
      </w:pPr>
      <w:r>
        <w:rPr>
          <w:lang w:val="en-US"/>
        </w:rPr>
        <w:t xml:space="preserve"> </w:t>
      </w:r>
      <w:r w:rsidRPr="1D23B126">
        <w:rPr>
          <w:lang w:val="en-US"/>
        </w:rPr>
        <w:t>5: Basics of Programming: Example of Algorithms - Making Tea Problem</w:t>
      </w:r>
    </w:p>
    <w:p w14:paraId="3BCAC8BC" w14:textId="1412A6C1" w:rsidR="00A13116" w:rsidRDefault="00A13116" w:rsidP="00A13116">
      <w:pPr>
        <w:pStyle w:val="Heading2"/>
        <w:spacing w:before="240" w:line="360" w:lineRule="auto"/>
        <w:rPr>
          <w:lang w:val="en-US"/>
        </w:rPr>
      </w:pPr>
      <w:r>
        <w:rPr>
          <w:lang w:val="en-US"/>
        </w:rPr>
        <w:t xml:space="preserve"> </w:t>
      </w:r>
      <w:r w:rsidRPr="1D23B126">
        <w:rPr>
          <w:lang w:val="en-US"/>
        </w:rPr>
        <w:t>6: Basics of Programming: Example of Algorithms-Searching Minimum</w:t>
      </w:r>
    </w:p>
    <w:p w14:paraId="6D8398EE" w14:textId="08002C2D" w:rsidR="00A13116" w:rsidRDefault="00A13116" w:rsidP="00A13116">
      <w:pPr>
        <w:pStyle w:val="Heading2"/>
        <w:spacing w:before="240" w:line="360" w:lineRule="auto"/>
        <w:rPr>
          <w:lang w:val="en-US"/>
        </w:rPr>
      </w:pPr>
      <w:r>
        <w:rPr>
          <w:lang w:val="en-US"/>
        </w:rPr>
        <w:t xml:space="preserve"> </w:t>
      </w:r>
      <w:r w:rsidRPr="1D23B126">
        <w:rPr>
          <w:lang w:val="en-US"/>
        </w:rPr>
        <w:t>7: Basics of Programming: Example of Algorithms-Sorting Problem</w:t>
      </w:r>
    </w:p>
    <w:p w14:paraId="6C8ECAFC" w14:textId="13A6468A" w:rsidR="00A13116" w:rsidRDefault="00A13116" w:rsidP="00A13116">
      <w:pPr>
        <w:pStyle w:val="Heading2"/>
        <w:spacing w:before="240" w:line="360" w:lineRule="auto"/>
        <w:rPr>
          <w:lang w:val="en-US"/>
        </w:rPr>
      </w:pPr>
      <w:r>
        <w:rPr>
          <w:lang w:val="en-US"/>
        </w:rPr>
        <w:t xml:space="preserve"> </w:t>
      </w:r>
      <w:r w:rsidRPr="1D23B126">
        <w:rPr>
          <w:lang w:val="en-US"/>
        </w:rPr>
        <w:t>8: Basics of Programming: Sorting Problem in Python</w:t>
      </w:r>
    </w:p>
    <w:p w14:paraId="3D0E0E5F" w14:textId="546C7F44" w:rsidR="00A13116" w:rsidRDefault="00A13116" w:rsidP="00A13116">
      <w:pPr>
        <w:pStyle w:val="Heading2"/>
        <w:spacing w:before="240" w:line="360" w:lineRule="auto"/>
        <w:rPr>
          <w:lang w:val="en-US"/>
        </w:rPr>
      </w:pPr>
      <w:r>
        <w:rPr>
          <w:lang w:val="en-US"/>
        </w:rPr>
        <w:t xml:space="preserve"> </w:t>
      </w:r>
      <w:r w:rsidRPr="1D23B126">
        <w:rPr>
          <w:lang w:val="en-US"/>
        </w:rPr>
        <w:t xml:space="preserve">9: Why Python and </w:t>
      </w:r>
      <w:proofErr w:type="spellStart"/>
      <w:r w:rsidRPr="1D23B126">
        <w:rPr>
          <w:lang w:val="en-US"/>
        </w:rPr>
        <w:t>Jupyter</w:t>
      </w:r>
      <w:proofErr w:type="spellEnd"/>
      <w:r w:rsidRPr="1D23B126">
        <w:rPr>
          <w:lang w:val="en-US"/>
        </w:rPr>
        <w:t xml:space="preserve"> Notebook: Why Python</w:t>
      </w:r>
    </w:p>
    <w:p w14:paraId="5F4A30D8" w14:textId="0198C30D" w:rsidR="00A13116" w:rsidRDefault="00A13116" w:rsidP="00A13116">
      <w:pPr>
        <w:pStyle w:val="Heading2"/>
        <w:spacing w:before="240" w:line="360" w:lineRule="auto"/>
        <w:rPr>
          <w:lang w:val="en-US"/>
        </w:rPr>
      </w:pPr>
      <w:r>
        <w:rPr>
          <w:lang w:val="en-US"/>
        </w:rPr>
        <w:t xml:space="preserve"> </w:t>
      </w:r>
      <w:r w:rsidRPr="1D23B126">
        <w:rPr>
          <w:lang w:val="en-US"/>
        </w:rPr>
        <w:t xml:space="preserve">10: Why Python and </w:t>
      </w:r>
      <w:proofErr w:type="spellStart"/>
      <w:r w:rsidRPr="1D23B126">
        <w:rPr>
          <w:lang w:val="en-US"/>
        </w:rPr>
        <w:t>Jupyter</w:t>
      </w:r>
      <w:proofErr w:type="spellEnd"/>
      <w:r w:rsidRPr="1D23B126">
        <w:rPr>
          <w:lang w:val="en-US"/>
        </w:rPr>
        <w:t xml:space="preserve"> Notebook: Why </w:t>
      </w:r>
      <w:proofErr w:type="spellStart"/>
      <w:r w:rsidRPr="1D23B126">
        <w:rPr>
          <w:lang w:val="en-US"/>
        </w:rPr>
        <w:t>Jupyter</w:t>
      </w:r>
      <w:proofErr w:type="spellEnd"/>
      <w:r w:rsidRPr="1D23B126">
        <w:rPr>
          <w:lang w:val="en-US"/>
        </w:rPr>
        <w:t xml:space="preserve"> Notebooks</w:t>
      </w:r>
    </w:p>
    <w:p w14:paraId="3C40C29C" w14:textId="2329513C" w:rsidR="00A13116" w:rsidRDefault="00A13116" w:rsidP="00A13116">
      <w:pPr>
        <w:pStyle w:val="Heading2"/>
        <w:spacing w:before="240" w:line="360" w:lineRule="auto"/>
        <w:rPr>
          <w:lang w:val="en-US"/>
        </w:rPr>
      </w:pPr>
      <w:r>
        <w:rPr>
          <w:lang w:val="en-US"/>
        </w:rPr>
        <w:t xml:space="preserve"> </w:t>
      </w:r>
      <w:r w:rsidRPr="5F39AEF4">
        <w:rPr>
          <w:lang w:val="en-US"/>
        </w:rPr>
        <w:t xml:space="preserve">11: Installation of Anaconda and </w:t>
      </w:r>
      <w:proofErr w:type="spellStart"/>
      <w:r w:rsidRPr="5F39AEF4">
        <w:rPr>
          <w:lang w:val="en-US"/>
        </w:rPr>
        <w:t>IPython</w:t>
      </w:r>
      <w:proofErr w:type="spellEnd"/>
      <w:r w:rsidRPr="5F39AEF4">
        <w:rPr>
          <w:lang w:val="en-US"/>
        </w:rPr>
        <w:t xml:space="preserve"> Shell: Installing Python and </w:t>
      </w:r>
      <w:proofErr w:type="spellStart"/>
      <w:r w:rsidRPr="5F39AEF4">
        <w:rPr>
          <w:lang w:val="en-US"/>
        </w:rPr>
        <w:t>Jupyter</w:t>
      </w:r>
      <w:proofErr w:type="spellEnd"/>
      <w:r w:rsidRPr="5F39AEF4">
        <w:rPr>
          <w:lang w:val="en-US"/>
        </w:rPr>
        <w:t xml:space="preserve"> </w:t>
      </w:r>
      <w:commentRangeStart w:id="91"/>
      <w:commentRangeStart w:id="92"/>
      <w:r w:rsidRPr="5F39AEF4">
        <w:rPr>
          <w:lang w:val="en-US"/>
        </w:rPr>
        <w:t>Anacon</w:t>
      </w:r>
      <w:commentRangeEnd w:id="91"/>
      <w:r>
        <w:rPr>
          <w:rStyle w:val="CommentReference"/>
        </w:rPr>
        <w:commentReference w:id="91"/>
      </w:r>
      <w:commentRangeEnd w:id="92"/>
      <w:r>
        <w:rPr>
          <w:rStyle w:val="CommentReference"/>
        </w:rPr>
        <w:commentReference w:id="92"/>
      </w:r>
      <w:r w:rsidRPr="5F39AEF4">
        <w:rPr>
          <w:lang w:val="en-US"/>
        </w:rPr>
        <w:t>da</w:t>
      </w:r>
    </w:p>
    <w:p w14:paraId="1B76A2FB" w14:textId="396D27B5" w:rsidR="00A13116" w:rsidRDefault="00A13116" w:rsidP="00A13116">
      <w:pPr>
        <w:pStyle w:val="Heading2"/>
        <w:spacing w:before="240" w:line="360" w:lineRule="auto"/>
        <w:rPr>
          <w:lang w:val="en-US"/>
        </w:rPr>
      </w:pPr>
      <w:r>
        <w:rPr>
          <w:lang w:val="en-US"/>
        </w:rPr>
        <w:t xml:space="preserve"> </w:t>
      </w:r>
      <w:r w:rsidRPr="1D23B126">
        <w:rPr>
          <w:lang w:val="en-US"/>
        </w:rPr>
        <w:t xml:space="preserve">12: Installation of Anaconda and </w:t>
      </w:r>
      <w:proofErr w:type="spellStart"/>
      <w:r w:rsidRPr="1D23B126">
        <w:rPr>
          <w:lang w:val="en-US"/>
        </w:rPr>
        <w:t>IPython</w:t>
      </w:r>
      <w:proofErr w:type="spellEnd"/>
      <w:r w:rsidRPr="1D23B126">
        <w:rPr>
          <w:lang w:val="en-US"/>
        </w:rPr>
        <w:t xml:space="preserve"> Shell: Your First Python Code - Hello World</w:t>
      </w:r>
    </w:p>
    <w:p w14:paraId="31573586" w14:textId="2EBE9125" w:rsidR="00A13116" w:rsidRDefault="00A13116" w:rsidP="00A13116">
      <w:pPr>
        <w:pStyle w:val="Heading2"/>
        <w:spacing w:before="240" w:line="360" w:lineRule="auto"/>
        <w:rPr>
          <w:lang w:val="en-US"/>
        </w:rPr>
      </w:pPr>
      <w:r>
        <w:rPr>
          <w:lang w:val="en-US"/>
        </w:rPr>
        <w:t xml:space="preserve"> </w:t>
      </w:r>
      <w:r w:rsidRPr="1D23B126">
        <w:rPr>
          <w:lang w:val="en-US"/>
        </w:rPr>
        <w:t xml:space="preserve">13: Installation of Anaconda and </w:t>
      </w:r>
      <w:proofErr w:type="spellStart"/>
      <w:r w:rsidRPr="1D23B126">
        <w:rPr>
          <w:lang w:val="en-US"/>
        </w:rPr>
        <w:t>IPython</w:t>
      </w:r>
      <w:proofErr w:type="spellEnd"/>
      <w:r w:rsidRPr="1D23B126">
        <w:rPr>
          <w:lang w:val="en-US"/>
        </w:rPr>
        <w:t xml:space="preserve"> Shell: Coding in </w:t>
      </w:r>
      <w:proofErr w:type="spellStart"/>
      <w:r w:rsidRPr="1D23B126">
        <w:rPr>
          <w:lang w:val="en-US"/>
        </w:rPr>
        <w:t>IPython</w:t>
      </w:r>
      <w:proofErr w:type="spellEnd"/>
      <w:r w:rsidRPr="1D23B126">
        <w:rPr>
          <w:lang w:val="en-US"/>
        </w:rPr>
        <w:t xml:space="preserve"> Shell</w:t>
      </w:r>
    </w:p>
    <w:p w14:paraId="79AD3450" w14:textId="3AB41C67" w:rsidR="00A13116" w:rsidRDefault="00A13116" w:rsidP="00A13116">
      <w:pPr>
        <w:pStyle w:val="Heading2"/>
        <w:spacing w:before="240" w:line="360" w:lineRule="auto"/>
        <w:rPr>
          <w:lang w:val="en-US"/>
        </w:rPr>
      </w:pPr>
      <w:r>
        <w:rPr>
          <w:lang w:val="en-US"/>
        </w:rPr>
        <w:t xml:space="preserve"> </w:t>
      </w:r>
      <w:r w:rsidRPr="1D23B126">
        <w:rPr>
          <w:lang w:val="en-US"/>
        </w:rPr>
        <w:t>14: Variable and Operator: Variables</w:t>
      </w:r>
    </w:p>
    <w:p w14:paraId="04BCCAB7" w14:textId="1D20A171" w:rsidR="00A13116" w:rsidRDefault="00A13116" w:rsidP="00A13116">
      <w:pPr>
        <w:pStyle w:val="Heading2"/>
        <w:spacing w:before="240" w:line="360" w:lineRule="auto"/>
        <w:rPr>
          <w:lang w:val="en-US"/>
        </w:rPr>
      </w:pPr>
      <w:r>
        <w:rPr>
          <w:lang w:val="en-US"/>
        </w:rPr>
        <w:lastRenderedPageBreak/>
        <w:t xml:space="preserve"> </w:t>
      </w:r>
      <w:r w:rsidRPr="1D23B126">
        <w:rPr>
          <w:lang w:val="en-US"/>
        </w:rPr>
        <w:t>15: Variable and Operator: Operators</w:t>
      </w:r>
    </w:p>
    <w:p w14:paraId="59B98673" w14:textId="718E7724" w:rsidR="00A13116" w:rsidRDefault="00A13116" w:rsidP="00A13116">
      <w:pPr>
        <w:pStyle w:val="Heading2"/>
        <w:spacing w:before="240" w:line="360" w:lineRule="auto"/>
        <w:rPr>
          <w:lang w:val="en-US"/>
        </w:rPr>
      </w:pPr>
      <w:r>
        <w:rPr>
          <w:lang w:val="en-US"/>
        </w:rPr>
        <w:t xml:space="preserve"> </w:t>
      </w:r>
      <w:r w:rsidRPr="1D23B126">
        <w:rPr>
          <w:lang w:val="en-US"/>
        </w:rPr>
        <w:t>16: Variable and Operator: Variable Name Quiz</w:t>
      </w:r>
    </w:p>
    <w:p w14:paraId="3D67DDEB" w14:textId="490DD7D6" w:rsidR="00A13116" w:rsidRDefault="00A13116" w:rsidP="00A13116">
      <w:pPr>
        <w:pStyle w:val="Heading2"/>
        <w:spacing w:before="240" w:line="360" w:lineRule="auto"/>
        <w:rPr>
          <w:lang w:val="en-US"/>
        </w:rPr>
      </w:pPr>
      <w:r>
        <w:rPr>
          <w:lang w:val="en-US"/>
        </w:rPr>
        <w:t xml:space="preserve"> </w:t>
      </w:r>
      <w:r w:rsidRPr="1D23B126">
        <w:rPr>
          <w:lang w:val="en-US"/>
        </w:rPr>
        <w:t>17: Variable and Operator: Bool Data Type in Python</w:t>
      </w:r>
    </w:p>
    <w:p w14:paraId="54B948AD" w14:textId="24146691" w:rsidR="00A13116" w:rsidRDefault="00A13116" w:rsidP="00A13116">
      <w:pPr>
        <w:pStyle w:val="Heading2"/>
        <w:spacing w:before="240" w:line="360" w:lineRule="auto"/>
        <w:rPr>
          <w:lang w:val="en-US"/>
        </w:rPr>
      </w:pPr>
      <w:r>
        <w:rPr>
          <w:lang w:val="en-US"/>
        </w:rPr>
        <w:t xml:space="preserve"> </w:t>
      </w:r>
      <w:r w:rsidRPr="1D23B126">
        <w:rPr>
          <w:lang w:val="en-US"/>
        </w:rPr>
        <w:t>18: Variable and Operator: Comparison in Python</w:t>
      </w:r>
    </w:p>
    <w:p w14:paraId="6325F98D" w14:textId="11BBE483" w:rsidR="00A13116" w:rsidRDefault="00A13116" w:rsidP="00A13116">
      <w:pPr>
        <w:pStyle w:val="Heading2"/>
        <w:spacing w:before="240" w:line="360" w:lineRule="auto"/>
        <w:rPr>
          <w:lang w:val="en-US"/>
        </w:rPr>
      </w:pPr>
      <w:r>
        <w:rPr>
          <w:lang w:val="en-US"/>
        </w:rPr>
        <w:t xml:space="preserve"> </w:t>
      </w:r>
      <w:r w:rsidRPr="1D23B126">
        <w:rPr>
          <w:lang w:val="en-US"/>
        </w:rPr>
        <w:t>19: Variable and Operator: Combining Comparisons in Python</w:t>
      </w:r>
    </w:p>
    <w:p w14:paraId="42E374DB" w14:textId="05B01B89" w:rsidR="00A13116" w:rsidRDefault="00A13116" w:rsidP="00A13116">
      <w:pPr>
        <w:pStyle w:val="Heading2"/>
        <w:spacing w:before="240" w:line="360" w:lineRule="auto"/>
        <w:rPr>
          <w:lang w:val="en-US"/>
        </w:rPr>
      </w:pPr>
      <w:r>
        <w:rPr>
          <w:lang w:val="en-US"/>
        </w:rPr>
        <w:t xml:space="preserve"> </w:t>
      </w:r>
      <w:r w:rsidRPr="1D23B126">
        <w:rPr>
          <w:lang w:val="en-US"/>
        </w:rPr>
        <w:t>20: Variable and Operator: Combining Comparisons Quiz</w:t>
      </w:r>
    </w:p>
    <w:p w14:paraId="2B06DF36" w14:textId="070D4E51" w:rsidR="00A13116" w:rsidRDefault="00A13116" w:rsidP="00A13116">
      <w:pPr>
        <w:pStyle w:val="Heading2"/>
        <w:spacing w:before="240" w:line="360" w:lineRule="auto"/>
        <w:rPr>
          <w:lang w:val="en-US"/>
        </w:rPr>
      </w:pPr>
      <w:r>
        <w:rPr>
          <w:lang w:val="en-US"/>
        </w:rPr>
        <w:t xml:space="preserve"> </w:t>
      </w:r>
      <w:r w:rsidRPr="1D23B126">
        <w:rPr>
          <w:lang w:val="en-US"/>
        </w:rPr>
        <w:t>21: Python Useful function: Python Function- Round</w:t>
      </w:r>
    </w:p>
    <w:p w14:paraId="41ADD270" w14:textId="33F289B5" w:rsidR="00A13116" w:rsidRDefault="00A13116" w:rsidP="00A13116">
      <w:pPr>
        <w:pStyle w:val="Heading2"/>
        <w:spacing w:before="240" w:line="360" w:lineRule="auto"/>
        <w:rPr>
          <w:lang w:val="en-US"/>
        </w:rPr>
      </w:pPr>
      <w:r>
        <w:rPr>
          <w:lang w:val="en-US"/>
        </w:rPr>
        <w:t xml:space="preserve"> </w:t>
      </w:r>
      <w:r w:rsidRPr="1D23B126">
        <w:rPr>
          <w:lang w:val="en-US"/>
        </w:rPr>
        <w:t xml:space="preserve">22: Python Useful function: Python Function- </w:t>
      </w:r>
      <w:proofErr w:type="spellStart"/>
      <w:r w:rsidRPr="1D23B126">
        <w:rPr>
          <w:lang w:val="en-US"/>
        </w:rPr>
        <w:t>Divmod</w:t>
      </w:r>
      <w:proofErr w:type="spellEnd"/>
    </w:p>
    <w:p w14:paraId="446EF8E4" w14:textId="764BA93C" w:rsidR="00A13116" w:rsidRDefault="00A13116" w:rsidP="00A13116">
      <w:pPr>
        <w:pStyle w:val="Heading2"/>
        <w:spacing w:before="240" w:line="360" w:lineRule="auto"/>
        <w:rPr>
          <w:lang w:val="en-US"/>
        </w:rPr>
      </w:pPr>
      <w:r>
        <w:rPr>
          <w:lang w:val="en-US"/>
        </w:rPr>
        <w:t xml:space="preserve"> </w:t>
      </w:r>
      <w:r w:rsidRPr="1D23B126">
        <w:rPr>
          <w:lang w:val="en-US"/>
        </w:rPr>
        <w:t xml:space="preserve">23: Python Useful function: Python Function- Is instance and </w:t>
      </w:r>
      <w:proofErr w:type="spellStart"/>
      <w:r w:rsidRPr="1D23B126">
        <w:rPr>
          <w:lang w:val="en-US"/>
        </w:rPr>
        <w:t>PowFunctions</w:t>
      </w:r>
      <w:proofErr w:type="spellEnd"/>
    </w:p>
    <w:p w14:paraId="704F1360" w14:textId="0789642B" w:rsidR="00A13116" w:rsidRDefault="00A13116" w:rsidP="00A13116">
      <w:pPr>
        <w:pStyle w:val="Heading2"/>
        <w:spacing w:before="240" w:line="360" w:lineRule="auto"/>
        <w:rPr>
          <w:lang w:val="en-US"/>
        </w:rPr>
      </w:pPr>
      <w:r>
        <w:rPr>
          <w:lang w:val="en-US"/>
        </w:rPr>
        <w:t xml:space="preserve"> </w:t>
      </w:r>
      <w:r w:rsidRPr="1D23B126">
        <w:rPr>
          <w:lang w:val="en-US"/>
        </w:rPr>
        <w:t>24: Python Useful function: Python Function- Input</w:t>
      </w:r>
    </w:p>
    <w:p w14:paraId="24A72DD5" w14:textId="3DE32981" w:rsidR="00A13116" w:rsidRDefault="00A13116" w:rsidP="00A13116">
      <w:pPr>
        <w:pStyle w:val="Heading2"/>
        <w:spacing w:before="240" w:line="360" w:lineRule="auto"/>
        <w:rPr>
          <w:lang w:val="en-US"/>
        </w:rPr>
      </w:pPr>
      <w:r>
        <w:rPr>
          <w:lang w:val="en-US"/>
        </w:rPr>
        <w:t xml:space="preserve"> </w:t>
      </w:r>
      <w:r w:rsidRPr="1D23B126">
        <w:rPr>
          <w:lang w:val="en-US"/>
        </w:rPr>
        <w:t>25: Control Flow in Python: If Python Condition</w:t>
      </w:r>
    </w:p>
    <w:p w14:paraId="3C9603D8" w14:textId="20E50B36" w:rsidR="00A13116" w:rsidRDefault="00A13116" w:rsidP="00A13116">
      <w:pPr>
        <w:pStyle w:val="Heading2"/>
        <w:spacing w:before="240" w:line="360" w:lineRule="auto"/>
        <w:rPr>
          <w:lang w:val="en-US"/>
        </w:rPr>
      </w:pPr>
      <w:r>
        <w:rPr>
          <w:lang w:val="en-US"/>
        </w:rPr>
        <w:t xml:space="preserve"> </w:t>
      </w:r>
      <w:r w:rsidRPr="1D23B126">
        <w:rPr>
          <w:lang w:val="en-US"/>
        </w:rPr>
        <w:t xml:space="preserve">26: Control Flow in Python: if </w:t>
      </w:r>
      <w:proofErr w:type="spellStart"/>
      <w:r w:rsidRPr="1D23B126">
        <w:rPr>
          <w:lang w:val="en-US"/>
        </w:rPr>
        <w:t>Elif</w:t>
      </w:r>
      <w:proofErr w:type="spellEnd"/>
      <w:r w:rsidRPr="1D23B126">
        <w:rPr>
          <w:lang w:val="en-US"/>
        </w:rPr>
        <w:t xml:space="preserve"> Else Python Conditions</w:t>
      </w:r>
    </w:p>
    <w:p w14:paraId="621E4989" w14:textId="2B66D8DD" w:rsidR="00A13116" w:rsidRDefault="00A13116" w:rsidP="00A13116">
      <w:pPr>
        <w:pStyle w:val="Heading2"/>
        <w:spacing w:before="240" w:line="360" w:lineRule="auto"/>
        <w:rPr>
          <w:lang w:val="en-US"/>
        </w:rPr>
      </w:pPr>
      <w:r>
        <w:rPr>
          <w:lang w:val="en-US"/>
        </w:rPr>
        <w:t xml:space="preserve"> </w:t>
      </w:r>
      <w:r w:rsidRPr="1D23B126">
        <w:rPr>
          <w:lang w:val="en-US"/>
        </w:rPr>
        <w:t xml:space="preserve">27: Control Flow in Python: More on if </w:t>
      </w:r>
      <w:proofErr w:type="spellStart"/>
      <w:r w:rsidRPr="1D23B126">
        <w:rPr>
          <w:lang w:val="en-US"/>
        </w:rPr>
        <w:t>Elif</w:t>
      </w:r>
      <w:proofErr w:type="spellEnd"/>
      <w:r w:rsidRPr="1D23B126">
        <w:rPr>
          <w:lang w:val="en-US"/>
        </w:rPr>
        <w:t xml:space="preserve"> Else Python Conditions</w:t>
      </w:r>
    </w:p>
    <w:p w14:paraId="3EF80554" w14:textId="75763CAF" w:rsidR="00A13116" w:rsidRDefault="00A13116" w:rsidP="00A13116">
      <w:pPr>
        <w:pStyle w:val="Heading2"/>
        <w:spacing w:before="240" w:line="360" w:lineRule="auto"/>
        <w:rPr>
          <w:lang w:val="en-US"/>
        </w:rPr>
      </w:pPr>
      <w:r>
        <w:rPr>
          <w:lang w:val="en-US"/>
        </w:rPr>
        <w:t xml:space="preserve"> </w:t>
      </w:r>
      <w:r w:rsidRPr="1D23B126">
        <w:rPr>
          <w:lang w:val="en-US"/>
        </w:rPr>
        <w:t>28: Control Flow in Python: Indentations</w:t>
      </w:r>
    </w:p>
    <w:p w14:paraId="4BF14B52" w14:textId="11B12440" w:rsidR="00A13116" w:rsidRDefault="00A13116" w:rsidP="00A13116">
      <w:pPr>
        <w:pStyle w:val="Heading2"/>
        <w:spacing w:before="240" w:line="360" w:lineRule="auto"/>
        <w:rPr>
          <w:lang w:val="en-US"/>
        </w:rPr>
      </w:pPr>
      <w:r>
        <w:rPr>
          <w:lang w:val="en-US"/>
        </w:rPr>
        <w:t xml:space="preserve"> </w:t>
      </w:r>
      <w:r w:rsidRPr="1D23B126">
        <w:rPr>
          <w:lang w:val="en-US"/>
        </w:rPr>
        <w:t>29: Control Flow in Python: Comments and Problem-Solving Practice with If</w:t>
      </w:r>
    </w:p>
    <w:p w14:paraId="02E36089" w14:textId="4870FC8B" w:rsidR="00A13116" w:rsidRDefault="00A13116" w:rsidP="00A13116">
      <w:pPr>
        <w:pStyle w:val="Heading2"/>
        <w:spacing w:before="240" w:line="360" w:lineRule="auto"/>
        <w:rPr>
          <w:lang w:val="en-US"/>
        </w:rPr>
      </w:pPr>
      <w:r>
        <w:rPr>
          <w:lang w:val="en-US"/>
        </w:rPr>
        <w:t xml:space="preserve"> </w:t>
      </w:r>
      <w:r w:rsidRPr="1D23B126">
        <w:rPr>
          <w:lang w:val="en-US"/>
        </w:rPr>
        <w:t>30: Control Flow in Python: While Loop</w:t>
      </w:r>
    </w:p>
    <w:p w14:paraId="67FB0FC7" w14:textId="472D8CEB" w:rsidR="00A13116" w:rsidRDefault="00A13116" w:rsidP="00A13116">
      <w:pPr>
        <w:pStyle w:val="Heading2"/>
        <w:spacing w:before="240" w:line="360" w:lineRule="auto"/>
        <w:rPr>
          <w:lang w:val="en-US"/>
        </w:rPr>
      </w:pPr>
      <w:r>
        <w:rPr>
          <w:lang w:val="en-US"/>
        </w:rPr>
        <w:t xml:space="preserve"> </w:t>
      </w:r>
      <w:r w:rsidRPr="1D23B126">
        <w:rPr>
          <w:lang w:val="en-US"/>
        </w:rPr>
        <w:t>31: Control Flow in Python: While Loop Break Continue</w:t>
      </w:r>
    </w:p>
    <w:p w14:paraId="2599455A" w14:textId="1777880A" w:rsidR="00A13116" w:rsidRDefault="00A13116" w:rsidP="00A13116">
      <w:pPr>
        <w:pStyle w:val="Heading2"/>
        <w:spacing w:before="240" w:line="360" w:lineRule="auto"/>
        <w:rPr>
          <w:lang w:val="en-US"/>
        </w:rPr>
      </w:pPr>
      <w:r>
        <w:rPr>
          <w:lang w:val="en-US"/>
        </w:rPr>
        <w:t xml:space="preserve"> </w:t>
      </w:r>
      <w:r w:rsidRPr="1D23B126">
        <w:rPr>
          <w:lang w:val="en-US"/>
        </w:rPr>
        <w:t>32: Control Flow in Python: For Loop</w:t>
      </w:r>
    </w:p>
    <w:p w14:paraId="04064213" w14:textId="3018A6D1" w:rsidR="00A13116" w:rsidRDefault="00A13116" w:rsidP="00A13116">
      <w:pPr>
        <w:pStyle w:val="Heading2"/>
        <w:spacing w:before="240" w:line="360" w:lineRule="auto"/>
        <w:rPr>
          <w:lang w:val="en-US"/>
        </w:rPr>
      </w:pPr>
      <w:r>
        <w:rPr>
          <w:lang w:val="en-US"/>
        </w:rPr>
        <w:t xml:space="preserve"> </w:t>
      </w:r>
      <w:r w:rsidRPr="00A64679">
        <w:rPr>
          <w:lang w:val="en-US"/>
        </w:rPr>
        <w:t>33: Control Flow in Python: Else in For Loop</w:t>
      </w:r>
    </w:p>
    <w:p w14:paraId="7F21851A" w14:textId="587D4601" w:rsidR="00A13116" w:rsidRDefault="00A13116" w:rsidP="00A13116">
      <w:pPr>
        <w:pStyle w:val="Heading2"/>
        <w:spacing w:before="240" w:line="360" w:lineRule="auto"/>
        <w:rPr>
          <w:lang w:val="en-US"/>
        </w:rPr>
      </w:pPr>
      <w:r>
        <w:rPr>
          <w:lang w:val="en-US"/>
        </w:rPr>
        <w:t xml:space="preserve"> </w:t>
      </w:r>
      <w:r w:rsidRPr="1D23B126">
        <w:rPr>
          <w:lang w:val="en-US"/>
        </w:rPr>
        <w:t>34: Control Flow in Python: Loops Practice-Sorting Problem</w:t>
      </w:r>
    </w:p>
    <w:p w14:paraId="43FC2B1C" w14:textId="0E646C3B" w:rsidR="00A13116" w:rsidRDefault="00A13116" w:rsidP="00A13116">
      <w:pPr>
        <w:pStyle w:val="Heading2"/>
        <w:spacing w:before="240" w:line="360" w:lineRule="auto"/>
        <w:rPr>
          <w:lang w:val="en-US"/>
        </w:rPr>
      </w:pPr>
      <w:r>
        <w:rPr>
          <w:lang w:val="en-US"/>
        </w:rPr>
        <w:lastRenderedPageBreak/>
        <w:t xml:space="preserve"> </w:t>
      </w:r>
      <w:r w:rsidRPr="1D23B126">
        <w:rPr>
          <w:lang w:val="en-US"/>
        </w:rPr>
        <w:t>35: Function and Module in Python: Functions in Python</w:t>
      </w:r>
    </w:p>
    <w:p w14:paraId="3C0EA3F8" w14:textId="277E5C8E" w:rsidR="00A13116" w:rsidRDefault="00A13116" w:rsidP="00A13116">
      <w:pPr>
        <w:pStyle w:val="Heading2"/>
        <w:spacing w:before="240" w:line="360" w:lineRule="auto"/>
        <w:rPr>
          <w:lang w:val="en-US"/>
        </w:rPr>
      </w:pPr>
      <w:r>
        <w:rPr>
          <w:lang w:val="en-US"/>
        </w:rPr>
        <w:t xml:space="preserve"> </w:t>
      </w:r>
      <w:r w:rsidRPr="1D23B126">
        <w:rPr>
          <w:lang w:val="en-US"/>
        </w:rPr>
        <w:t xml:space="preserve">36: Function and Module in Python: </w:t>
      </w:r>
      <w:proofErr w:type="spellStart"/>
      <w:r w:rsidRPr="1D23B126">
        <w:rPr>
          <w:lang w:val="en-US"/>
        </w:rPr>
        <w:t>DocString</w:t>
      </w:r>
      <w:proofErr w:type="spellEnd"/>
    </w:p>
    <w:p w14:paraId="18B52FEC" w14:textId="7291F98F" w:rsidR="00A13116" w:rsidRDefault="00A13116" w:rsidP="00A13116">
      <w:pPr>
        <w:pStyle w:val="Heading2"/>
        <w:spacing w:before="240" w:line="360" w:lineRule="auto"/>
        <w:rPr>
          <w:lang w:val="en-US"/>
        </w:rPr>
      </w:pPr>
      <w:r>
        <w:rPr>
          <w:lang w:val="en-US"/>
        </w:rPr>
        <w:t xml:space="preserve"> </w:t>
      </w:r>
      <w:r w:rsidRPr="1D23B126">
        <w:rPr>
          <w:lang w:val="en-US"/>
        </w:rPr>
        <w:t>37: Function and Module in Python: Input Arguments</w:t>
      </w:r>
    </w:p>
    <w:p w14:paraId="79FC2781" w14:textId="10EA5D0E" w:rsidR="00A13116" w:rsidRDefault="00A13116" w:rsidP="00A13116">
      <w:pPr>
        <w:pStyle w:val="Heading2"/>
        <w:spacing w:before="240" w:line="360" w:lineRule="auto"/>
        <w:rPr>
          <w:lang w:val="en-US"/>
        </w:rPr>
      </w:pPr>
      <w:r>
        <w:rPr>
          <w:lang w:val="en-US"/>
        </w:rPr>
        <w:t xml:space="preserve"> </w:t>
      </w:r>
      <w:r w:rsidRPr="1D23B126">
        <w:rPr>
          <w:lang w:val="en-US"/>
        </w:rPr>
        <w:t>38: Function and Module in Python: Multiple Input Arguments</w:t>
      </w:r>
    </w:p>
    <w:p w14:paraId="59847799" w14:textId="5744FB24" w:rsidR="00A13116" w:rsidRDefault="00A13116" w:rsidP="00A13116">
      <w:pPr>
        <w:pStyle w:val="Heading2"/>
        <w:spacing w:before="240" w:line="360" w:lineRule="auto"/>
        <w:rPr>
          <w:lang w:val="en-US"/>
        </w:rPr>
      </w:pPr>
      <w:r>
        <w:rPr>
          <w:lang w:val="en-US"/>
        </w:rPr>
        <w:t xml:space="preserve"> </w:t>
      </w:r>
      <w:r w:rsidRPr="1D23B126">
        <w:rPr>
          <w:lang w:val="en-US"/>
        </w:rPr>
        <w:t>39: Function and Module in Python: Ordering Multiple Input Arguments</w:t>
      </w:r>
    </w:p>
    <w:p w14:paraId="49ED0C9C" w14:textId="60C6DC26" w:rsidR="00A13116" w:rsidRDefault="00A13116" w:rsidP="00A13116">
      <w:pPr>
        <w:pStyle w:val="Heading2"/>
        <w:spacing w:before="240" w:line="360" w:lineRule="auto"/>
        <w:rPr>
          <w:lang w:val="en-US"/>
        </w:rPr>
      </w:pPr>
      <w:r>
        <w:rPr>
          <w:lang w:val="en-US"/>
        </w:rPr>
        <w:t xml:space="preserve"> </w:t>
      </w:r>
      <w:r w:rsidRPr="1D23B126">
        <w:rPr>
          <w:lang w:val="en-US"/>
        </w:rPr>
        <w:t>40: Function and Module in Python: Output Arguments and Return Statement</w:t>
      </w:r>
    </w:p>
    <w:p w14:paraId="2609A952" w14:textId="2506C49A" w:rsidR="00A13116" w:rsidRDefault="00A13116" w:rsidP="00A13116">
      <w:pPr>
        <w:pStyle w:val="Heading2"/>
        <w:spacing w:before="240" w:line="360" w:lineRule="auto"/>
        <w:rPr>
          <w:lang w:val="en-US"/>
        </w:rPr>
      </w:pPr>
      <w:r>
        <w:rPr>
          <w:lang w:val="en-US"/>
        </w:rPr>
        <w:t xml:space="preserve"> </w:t>
      </w:r>
      <w:r w:rsidRPr="1D23B126">
        <w:rPr>
          <w:lang w:val="en-US"/>
        </w:rPr>
        <w:t>41: Function and Module in Python: Function Practice-Output Arguments and Return Statement</w:t>
      </w:r>
    </w:p>
    <w:p w14:paraId="5BB170CD" w14:textId="17E5DF27" w:rsidR="00A13116" w:rsidRDefault="00A13116" w:rsidP="00A13116">
      <w:pPr>
        <w:pStyle w:val="Heading2"/>
        <w:spacing w:before="240" w:line="360" w:lineRule="auto"/>
        <w:rPr>
          <w:lang w:val="en-US"/>
        </w:rPr>
      </w:pPr>
      <w:r>
        <w:rPr>
          <w:lang w:val="en-US"/>
        </w:rPr>
        <w:t xml:space="preserve"> </w:t>
      </w:r>
      <w:r w:rsidRPr="1D23B126">
        <w:rPr>
          <w:lang w:val="en-US"/>
        </w:rPr>
        <w:t>42: Function and Module in Python: Variable Number of Input Arguments</w:t>
      </w:r>
    </w:p>
    <w:p w14:paraId="41414349" w14:textId="0E74A128" w:rsidR="00A13116" w:rsidRDefault="00A13116" w:rsidP="00A13116">
      <w:pPr>
        <w:pStyle w:val="Heading2"/>
        <w:spacing w:before="240" w:line="360" w:lineRule="auto"/>
        <w:rPr>
          <w:lang w:val="en-US"/>
        </w:rPr>
      </w:pPr>
      <w:r>
        <w:rPr>
          <w:lang w:val="en-US"/>
        </w:rPr>
        <w:t xml:space="preserve"> </w:t>
      </w:r>
      <w:r w:rsidRPr="1D23B126">
        <w:rPr>
          <w:lang w:val="en-US"/>
        </w:rPr>
        <w:t>43: Function and Module in Python: Variable Number of Input Arguments as Dictionary</w:t>
      </w:r>
    </w:p>
    <w:p w14:paraId="7FBF270D" w14:textId="4AD88FB8" w:rsidR="00A13116" w:rsidRDefault="00A13116" w:rsidP="00A13116">
      <w:pPr>
        <w:pStyle w:val="Heading2"/>
        <w:spacing w:before="240" w:line="360" w:lineRule="auto"/>
        <w:rPr>
          <w:lang w:val="en-US"/>
        </w:rPr>
      </w:pPr>
      <w:r>
        <w:rPr>
          <w:lang w:val="en-US"/>
        </w:rPr>
        <w:t xml:space="preserve"> </w:t>
      </w:r>
      <w:r w:rsidRPr="1D23B126">
        <w:rPr>
          <w:lang w:val="en-US"/>
        </w:rPr>
        <w:t>44: Function and Module in Python: Default Values in Python</w:t>
      </w:r>
    </w:p>
    <w:p w14:paraId="634A0E43" w14:textId="4D20C946" w:rsidR="00A13116" w:rsidRDefault="00A13116" w:rsidP="00A13116">
      <w:pPr>
        <w:pStyle w:val="Heading2"/>
        <w:spacing w:before="240" w:line="360" w:lineRule="auto"/>
        <w:rPr>
          <w:lang w:val="en-US"/>
        </w:rPr>
      </w:pPr>
      <w:r>
        <w:rPr>
          <w:lang w:val="en-US"/>
        </w:rPr>
        <w:t xml:space="preserve"> </w:t>
      </w:r>
      <w:r w:rsidRPr="1D23B126">
        <w:rPr>
          <w:lang w:val="en-US"/>
        </w:rPr>
        <w:t>45: Function and Module in Python: Modules in Python</w:t>
      </w:r>
    </w:p>
    <w:p w14:paraId="2B1219F3" w14:textId="26283783" w:rsidR="00A13116" w:rsidRDefault="00A13116" w:rsidP="00A13116">
      <w:pPr>
        <w:pStyle w:val="Heading2"/>
        <w:spacing w:before="240" w:line="360" w:lineRule="auto"/>
        <w:rPr>
          <w:lang w:val="en-US"/>
        </w:rPr>
      </w:pPr>
      <w:r>
        <w:rPr>
          <w:lang w:val="en-US"/>
        </w:rPr>
        <w:t xml:space="preserve"> </w:t>
      </w:r>
      <w:r w:rsidRPr="1D23B126">
        <w:rPr>
          <w:lang w:val="en-US"/>
        </w:rPr>
        <w:t>46: Function and Module in Python: Making Modules in Python</w:t>
      </w:r>
    </w:p>
    <w:p w14:paraId="707A518C" w14:textId="75B0BEC5" w:rsidR="00A13116" w:rsidRDefault="00A13116" w:rsidP="00A13116">
      <w:pPr>
        <w:pStyle w:val="Heading2"/>
        <w:spacing w:before="240" w:line="360" w:lineRule="auto"/>
        <w:rPr>
          <w:lang w:val="en-US"/>
        </w:rPr>
      </w:pPr>
      <w:r>
        <w:rPr>
          <w:lang w:val="en-US"/>
        </w:rPr>
        <w:t xml:space="preserve"> </w:t>
      </w:r>
      <w:r w:rsidRPr="1D23B126">
        <w:rPr>
          <w:lang w:val="en-US"/>
        </w:rPr>
        <w:t>47: Function and Module in Python: Function Practice-Sorting List in Python</w:t>
      </w:r>
    </w:p>
    <w:p w14:paraId="1F9752A2" w14:textId="6EC4DD8E" w:rsidR="00A13116" w:rsidRDefault="00A13116" w:rsidP="00A13116">
      <w:pPr>
        <w:pStyle w:val="Heading2"/>
        <w:spacing w:before="240" w:line="360" w:lineRule="auto"/>
        <w:rPr>
          <w:lang w:val="en-US"/>
        </w:rPr>
      </w:pPr>
      <w:r>
        <w:rPr>
          <w:lang w:val="en-US"/>
        </w:rPr>
        <w:t xml:space="preserve"> </w:t>
      </w:r>
      <w:r w:rsidRPr="1D23B126">
        <w:rPr>
          <w:lang w:val="en-US"/>
        </w:rPr>
        <w:t>48: String in Python: Strings</w:t>
      </w:r>
    </w:p>
    <w:p w14:paraId="0B49E48D" w14:textId="3B34BD22" w:rsidR="00A13116" w:rsidRPr="00D23D2B" w:rsidRDefault="00A13116" w:rsidP="00A13116">
      <w:pPr>
        <w:pStyle w:val="Heading2"/>
        <w:spacing w:before="240" w:line="360" w:lineRule="auto"/>
        <w:rPr>
          <w:lang w:val="en-US"/>
        </w:rPr>
      </w:pPr>
      <w:r>
        <w:rPr>
          <w:lang w:val="en-US"/>
        </w:rPr>
        <w:t xml:space="preserve"> </w:t>
      </w:r>
      <w:r w:rsidRPr="1D23B126">
        <w:rPr>
          <w:lang w:val="en-US"/>
        </w:rPr>
        <w:t>49: String in Python: Multi-Line Strings</w:t>
      </w:r>
    </w:p>
    <w:p w14:paraId="2CD1A494" w14:textId="0A4E0EC7" w:rsidR="00A13116" w:rsidRDefault="00A13116" w:rsidP="00A13116">
      <w:pPr>
        <w:pStyle w:val="Heading2"/>
        <w:spacing w:before="240" w:line="360" w:lineRule="auto"/>
        <w:rPr>
          <w:lang w:val="en-US"/>
        </w:rPr>
      </w:pPr>
      <w:r>
        <w:rPr>
          <w:lang w:val="en-US"/>
        </w:rPr>
        <w:t xml:space="preserve"> </w:t>
      </w:r>
      <w:r w:rsidRPr="1D23B126">
        <w:rPr>
          <w:lang w:val="en-US"/>
        </w:rPr>
        <w:t>50: String in Python: Indexing Strings</w:t>
      </w:r>
    </w:p>
    <w:p w14:paraId="01A393D1" w14:textId="7297EAA2" w:rsidR="00A13116" w:rsidRDefault="00A13116" w:rsidP="00A13116">
      <w:pPr>
        <w:pStyle w:val="Heading2"/>
        <w:spacing w:before="240" w:line="360" w:lineRule="auto"/>
        <w:rPr>
          <w:lang w:val="en-US"/>
        </w:rPr>
      </w:pPr>
      <w:r>
        <w:rPr>
          <w:lang w:val="en-US"/>
        </w:rPr>
        <w:t xml:space="preserve"> </w:t>
      </w:r>
      <w:r w:rsidRPr="1D23B126">
        <w:rPr>
          <w:lang w:val="en-US"/>
        </w:rPr>
        <w:t>51: String in Python: String Methods</w:t>
      </w:r>
    </w:p>
    <w:p w14:paraId="7B6A686D" w14:textId="351B87A1" w:rsidR="00A13116" w:rsidRDefault="00A13116" w:rsidP="00A13116">
      <w:pPr>
        <w:pStyle w:val="Heading2"/>
        <w:spacing w:before="240" w:line="360" w:lineRule="auto"/>
        <w:rPr>
          <w:lang w:val="en-US"/>
        </w:rPr>
      </w:pPr>
      <w:r>
        <w:rPr>
          <w:lang w:val="en-US"/>
        </w:rPr>
        <w:t xml:space="preserve"> </w:t>
      </w:r>
      <w:r w:rsidRPr="1D23B126">
        <w:rPr>
          <w:lang w:val="en-US"/>
        </w:rPr>
        <w:t>52: String in Python: String Escape Sequences</w:t>
      </w:r>
    </w:p>
    <w:p w14:paraId="3C3523F2" w14:textId="328D5D75" w:rsidR="00A13116" w:rsidRDefault="00A13116" w:rsidP="00A13116">
      <w:pPr>
        <w:pStyle w:val="Heading2"/>
        <w:spacing w:before="240" w:line="360" w:lineRule="auto"/>
        <w:rPr>
          <w:lang w:val="en-US"/>
        </w:rPr>
      </w:pPr>
      <w:r>
        <w:rPr>
          <w:lang w:val="en-US"/>
        </w:rPr>
        <w:lastRenderedPageBreak/>
        <w:t xml:space="preserve"> </w:t>
      </w:r>
      <w:r w:rsidRPr="1D23B126">
        <w:rPr>
          <w:lang w:val="en-US"/>
        </w:rPr>
        <w:t>53: Data Structure (List, Tuple, Set, Dictionary): Introduction to Data Structure</w:t>
      </w:r>
    </w:p>
    <w:p w14:paraId="5DB0D427" w14:textId="66AA7F6B" w:rsidR="00A13116" w:rsidRDefault="00A13116" w:rsidP="00A13116">
      <w:pPr>
        <w:pStyle w:val="Heading2"/>
        <w:spacing w:before="240" w:line="360" w:lineRule="auto"/>
        <w:rPr>
          <w:lang w:val="en-US"/>
        </w:rPr>
      </w:pPr>
      <w:r>
        <w:rPr>
          <w:lang w:val="en-US"/>
        </w:rPr>
        <w:t xml:space="preserve"> </w:t>
      </w:r>
      <w:r w:rsidRPr="1D23B126">
        <w:rPr>
          <w:lang w:val="en-US"/>
        </w:rPr>
        <w:t>54: Data Structure (List, Tuple, Set, Dictionary): Defining and Indexing</w:t>
      </w:r>
    </w:p>
    <w:p w14:paraId="63C7C2D1" w14:textId="7E03440F" w:rsidR="00A13116" w:rsidRDefault="00A13116" w:rsidP="00A13116">
      <w:pPr>
        <w:pStyle w:val="Heading2"/>
        <w:spacing w:before="240" w:line="360" w:lineRule="auto"/>
        <w:rPr>
          <w:lang w:val="en-US"/>
        </w:rPr>
      </w:pPr>
      <w:r>
        <w:rPr>
          <w:lang w:val="en-US"/>
        </w:rPr>
        <w:t xml:space="preserve"> </w:t>
      </w:r>
      <w:r w:rsidRPr="1D23B126">
        <w:rPr>
          <w:lang w:val="en-US"/>
        </w:rPr>
        <w:t>55: Data Structure (List, Tuple, Set, Dictionary): Insertion and Deletion</w:t>
      </w:r>
    </w:p>
    <w:p w14:paraId="0189C64A" w14:textId="45D181D1" w:rsidR="00A13116" w:rsidRDefault="00A13116" w:rsidP="00A13116">
      <w:pPr>
        <w:pStyle w:val="Heading2"/>
        <w:spacing w:before="240" w:line="360" w:lineRule="auto"/>
        <w:rPr>
          <w:lang w:val="en-US"/>
        </w:rPr>
      </w:pPr>
      <w:r>
        <w:rPr>
          <w:lang w:val="en-US"/>
        </w:rPr>
        <w:t xml:space="preserve"> </w:t>
      </w:r>
      <w:r w:rsidRPr="1D23B126">
        <w:rPr>
          <w:lang w:val="en-US"/>
        </w:rPr>
        <w:t>56: Data Structure (List, Tuple, Set, Dictionary): Python Practice-Insertion and Deletion</w:t>
      </w:r>
    </w:p>
    <w:p w14:paraId="1D88A9C0" w14:textId="43DA89D1" w:rsidR="00A13116" w:rsidRDefault="00A13116" w:rsidP="00A13116">
      <w:pPr>
        <w:pStyle w:val="Heading2"/>
        <w:spacing w:before="240" w:line="360" w:lineRule="auto"/>
        <w:rPr>
          <w:lang w:val="en-US"/>
        </w:rPr>
      </w:pPr>
      <w:r>
        <w:rPr>
          <w:lang w:val="en-US"/>
        </w:rPr>
        <w:t xml:space="preserve"> </w:t>
      </w:r>
      <w:r w:rsidRPr="1D23B126">
        <w:rPr>
          <w:lang w:val="en-US"/>
        </w:rPr>
        <w:t>57: Data Structure (List, Tuple, Set, Dictionary): Deep Copy or Reference Slicing</w:t>
      </w:r>
    </w:p>
    <w:p w14:paraId="1EE4EC51" w14:textId="5DAB7CDD" w:rsidR="00A13116" w:rsidRDefault="00A13116" w:rsidP="00A13116">
      <w:pPr>
        <w:pStyle w:val="Heading2"/>
        <w:spacing w:before="240" w:line="360" w:lineRule="auto"/>
        <w:rPr>
          <w:lang w:val="en-US"/>
        </w:rPr>
      </w:pPr>
      <w:r>
        <w:rPr>
          <w:lang w:val="en-US"/>
        </w:rPr>
        <w:t xml:space="preserve"> </w:t>
      </w:r>
      <w:r w:rsidRPr="1D23B126">
        <w:rPr>
          <w:lang w:val="en-US"/>
        </w:rPr>
        <w:t>58: Data Structure (List, Tuple, Set, Dictionary): Exploring Methods Using TAB Completion</w:t>
      </w:r>
    </w:p>
    <w:p w14:paraId="4F4A9BEE" w14:textId="7B8DC5B6" w:rsidR="00A13116" w:rsidRDefault="00A13116" w:rsidP="00A13116">
      <w:pPr>
        <w:pStyle w:val="Heading2"/>
        <w:spacing w:before="240" w:line="360" w:lineRule="auto"/>
        <w:rPr>
          <w:lang w:val="en-US"/>
        </w:rPr>
      </w:pPr>
      <w:r>
        <w:rPr>
          <w:lang w:val="en-US"/>
        </w:rPr>
        <w:t xml:space="preserve"> </w:t>
      </w:r>
      <w:r w:rsidRPr="1D23B126">
        <w:rPr>
          <w:lang w:val="en-US"/>
        </w:rPr>
        <w:t>59: Data Structure (List, Tuple, Set, Dictionary): Data Structure Abstract Ways</w:t>
      </w:r>
    </w:p>
    <w:p w14:paraId="7C4CDA01" w14:textId="19A5E4B6" w:rsidR="00A13116" w:rsidRDefault="00A13116" w:rsidP="00A13116">
      <w:pPr>
        <w:pStyle w:val="Heading2"/>
        <w:spacing w:before="240" w:line="360" w:lineRule="auto"/>
        <w:rPr>
          <w:lang w:val="en-US"/>
        </w:rPr>
      </w:pPr>
      <w:r>
        <w:rPr>
          <w:lang w:val="en-US"/>
        </w:rPr>
        <w:t xml:space="preserve"> </w:t>
      </w:r>
      <w:r w:rsidRPr="1D23B126">
        <w:rPr>
          <w:lang w:val="en-US"/>
        </w:rPr>
        <w:t>60: Data Structure (List, Tuple, Set, Dictionary): Data Structure Practice</w:t>
      </w:r>
    </w:p>
    <w:p w14:paraId="2B54471C" w14:textId="208C2DE2" w:rsidR="00A13116" w:rsidRPr="00D23D2B" w:rsidRDefault="00A13116" w:rsidP="00A13116">
      <w:pPr>
        <w:pStyle w:val="Heading2"/>
        <w:spacing w:before="240" w:line="360" w:lineRule="auto"/>
        <w:rPr>
          <w:lang w:val="en-US"/>
        </w:rPr>
      </w:pPr>
      <w:r>
        <w:rPr>
          <w:lang w:val="en-US"/>
        </w:rPr>
        <w:t xml:space="preserve"> </w:t>
      </w:r>
      <w:r w:rsidRPr="1D23B126">
        <w:rPr>
          <w:lang w:val="en-US"/>
        </w:rPr>
        <w:t>61: NumPy for Numerical Data Processing: Introduction to NumPy</w:t>
      </w:r>
    </w:p>
    <w:p w14:paraId="5B38C2A1" w14:textId="06A4B5DC" w:rsidR="00A13116" w:rsidRDefault="00A13116" w:rsidP="00A13116">
      <w:pPr>
        <w:pStyle w:val="Heading2"/>
        <w:spacing w:before="240" w:line="360" w:lineRule="auto"/>
        <w:rPr>
          <w:lang w:val="en-US"/>
        </w:rPr>
      </w:pPr>
      <w:r>
        <w:rPr>
          <w:lang w:val="en-US"/>
        </w:rPr>
        <w:t xml:space="preserve"> </w:t>
      </w:r>
      <w:r w:rsidRPr="1D23B126">
        <w:rPr>
          <w:lang w:val="en-US"/>
        </w:rPr>
        <w:t>62: NumPy for Numerical Data Processing: NumPy Dimensions</w:t>
      </w:r>
    </w:p>
    <w:p w14:paraId="2B8F82F1" w14:textId="1CCF04D3" w:rsidR="00A13116" w:rsidRDefault="00A13116" w:rsidP="00A13116">
      <w:pPr>
        <w:pStyle w:val="Heading2"/>
        <w:spacing w:before="240" w:line="360" w:lineRule="auto"/>
        <w:rPr>
          <w:lang w:val="en-US"/>
        </w:rPr>
      </w:pPr>
      <w:r>
        <w:rPr>
          <w:lang w:val="en-US"/>
        </w:rPr>
        <w:t xml:space="preserve"> </w:t>
      </w:r>
      <w:r w:rsidRPr="1D23B126">
        <w:rPr>
          <w:lang w:val="en-US"/>
        </w:rPr>
        <w:t>63: NumPy for Numerical Data Processing: NumPy Shape, Size, and Bytes</w:t>
      </w:r>
    </w:p>
    <w:p w14:paraId="3B9F12F8" w14:textId="02DAC35E" w:rsidR="00A13116" w:rsidRDefault="00A13116" w:rsidP="00A13116">
      <w:pPr>
        <w:pStyle w:val="Heading2"/>
        <w:spacing w:before="240" w:line="360" w:lineRule="auto"/>
        <w:rPr>
          <w:lang w:val="en-US"/>
        </w:rPr>
      </w:pPr>
      <w:r>
        <w:rPr>
          <w:lang w:val="en-US"/>
        </w:rPr>
        <w:t xml:space="preserve"> </w:t>
      </w:r>
      <w:r w:rsidRPr="1D23B126">
        <w:rPr>
          <w:lang w:val="en-US"/>
        </w:rPr>
        <w:t>64: NumPy for Numerical Data Processing: Arrange, Random, and Reshape-Part 1</w:t>
      </w:r>
    </w:p>
    <w:p w14:paraId="60A78F81" w14:textId="27BE0AD7" w:rsidR="00A13116" w:rsidRDefault="00A13116" w:rsidP="00A13116">
      <w:pPr>
        <w:pStyle w:val="Heading2"/>
        <w:spacing w:before="240" w:line="360" w:lineRule="auto"/>
        <w:rPr>
          <w:lang w:val="en-US"/>
        </w:rPr>
      </w:pPr>
      <w:r>
        <w:rPr>
          <w:lang w:val="en-US"/>
        </w:rPr>
        <w:t xml:space="preserve"> </w:t>
      </w:r>
      <w:r w:rsidRPr="1D23B126">
        <w:rPr>
          <w:lang w:val="en-US"/>
        </w:rPr>
        <w:t>65: NumPy for Numerical Data Processing: Arrange, Random, and Reshape-Part 2</w:t>
      </w:r>
    </w:p>
    <w:p w14:paraId="173938C8" w14:textId="1F0DA65C" w:rsidR="00A13116" w:rsidRDefault="00A13116" w:rsidP="00A13116">
      <w:pPr>
        <w:pStyle w:val="Heading2"/>
        <w:spacing w:before="240" w:line="360" w:lineRule="auto"/>
        <w:rPr>
          <w:lang w:val="en-US"/>
        </w:rPr>
      </w:pPr>
      <w:r>
        <w:rPr>
          <w:lang w:val="en-US"/>
        </w:rPr>
        <w:t xml:space="preserve"> </w:t>
      </w:r>
      <w:r w:rsidRPr="1D23B126">
        <w:rPr>
          <w:lang w:val="en-US"/>
        </w:rPr>
        <w:t>66: NumPy for Numerical Data Processing: Slicing-Part 1</w:t>
      </w:r>
    </w:p>
    <w:p w14:paraId="0944203C" w14:textId="356C9DD6" w:rsidR="00A13116" w:rsidRDefault="00A13116" w:rsidP="00A13116">
      <w:pPr>
        <w:pStyle w:val="Heading2"/>
        <w:spacing w:before="240" w:line="360" w:lineRule="auto"/>
        <w:rPr>
          <w:lang w:val="en-US"/>
        </w:rPr>
      </w:pPr>
      <w:r>
        <w:rPr>
          <w:lang w:val="en-US"/>
        </w:rPr>
        <w:t xml:space="preserve"> </w:t>
      </w:r>
      <w:r w:rsidRPr="1D23B126">
        <w:rPr>
          <w:lang w:val="en-US"/>
        </w:rPr>
        <w:t>67: NumPy for Numerical Data Processing: Slicing-Part 2</w:t>
      </w:r>
    </w:p>
    <w:p w14:paraId="15954D87" w14:textId="6667D943" w:rsidR="00A13116" w:rsidRDefault="00A13116" w:rsidP="00A13116">
      <w:pPr>
        <w:pStyle w:val="Heading2"/>
        <w:spacing w:before="240" w:line="360" w:lineRule="auto"/>
        <w:rPr>
          <w:lang w:val="en-US"/>
        </w:rPr>
      </w:pPr>
      <w:r>
        <w:rPr>
          <w:lang w:val="en-US"/>
        </w:rPr>
        <w:t xml:space="preserve"> </w:t>
      </w:r>
      <w:r w:rsidRPr="1D23B126">
        <w:rPr>
          <w:lang w:val="en-US"/>
        </w:rPr>
        <w:t>68: NumPy for Numerical Data Processing: NumPy Masking</w:t>
      </w:r>
    </w:p>
    <w:p w14:paraId="1BCC0292" w14:textId="54597018" w:rsidR="00A13116" w:rsidRDefault="00A13116" w:rsidP="00A13116">
      <w:pPr>
        <w:pStyle w:val="Heading2"/>
        <w:spacing w:before="240" w:line="360" w:lineRule="auto"/>
        <w:rPr>
          <w:lang w:val="en-US"/>
        </w:rPr>
      </w:pPr>
      <w:r>
        <w:rPr>
          <w:lang w:val="en-US"/>
        </w:rPr>
        <w:t xml:space="preserve"> </w:t>
      </w:r>
      <w:r w:rsidRPr="1D23B126">
        <w:rPr>
          <w:lang w:val="en-US"/>
        </w:rPr>
        <w:t xml:space="preserve">69: NumPy for Numerical Data Processing: NumPy </w:t>
      </w:r>
      <w:proofErr w:type="spellStart"/>
      <w:r w:rsidRPr="1D23B126">
        <w:rPr>
          <w:lang w:val="en-US"/>
        </w:rPr>
        <w:t>BroadCasting</w:t>
      </w:r>
      <w:proofErr w:type="spellEnd"/>
      <w:r w:rsidRPr="1D23B126">
        <w:rPr>
          <w:lang w:val="en-US"/>
        </w:rPr>
        <w:t xml:space="preserve"> and Concatenation</w:t>
      </w:r>
    </w:p>
    <w:p w14:paraId="7C8B5C4C" w14:textId="34CAE449" w:rsidR="00A13116" w:rsidRDefault="00A13116" w:rsidP="00A13116">
      <w:pPr>
        <w:pStyle w:val="Heading2"/>
        <w:spacing w:before="240" w:line="360" w:lineRule="auto"/>
        <w:rPr>
          <w:lang w:val="en-US"/>
        </w:rPr>
      </w:pPr>
      <w:r>
        <w:rPr>
          <w:lang w:val="en-US"/>
        </w:rPr>
        <w:t xml:space="preserve"> </w:t>
      </w:r>
      <w:r w:rsidRPr="1D23B126">
        <w:rPr>
          <w:lang w:val="en-US"/>
        </w:rPr>
        <w:t xml:space="preserve">70: NumPy for Numerical Data Processing: NumPy </w:t>
      </w:r>
      <w:proofErr w:type="spellStart"/>
      <w:r w:rsidRPr="1D23B126">
        <w:rPr>
          <w:lang w:val="en-US"/>
        </w:rPr>
        <w:t>ufuncs</w:t>
      </w:r>
      <w:proofErr w:type="spellEnd"/>
      <w:r w:rsidRPr="1D23B126">
        <w:rPr>
          <w:lang w:val="en-US"/>
        </w:rPr>
        <w:t xml:space="preserve"> Speed Test</w:t>
      </w:r>
    </w:p>
    <w:p w14:paraId="0960D7D5" w14:textId="502051D9" w:rsidR="00A13116" w:rsidRDefault="00A13116" w:rsidP="00A13116">
      <w:pPr>
        <w:pStyle w:val="Heading2"/>
        <w:spacing w:before="240" w:line="360" w:lineRule="auto"/>
        <w:rPr>
          <w:lang w:val="en-US"/>
        </w:rPr>
      </w:pPr>
      <w:r>
        <w:rPr>
          <w:lang w:val="en-US"/>
        </w:rPr>
        <w:lastRenderedPageBreak/>
        <w:t xml:space="preserve"> </w:t>
      </w:r>
      <w:r w:rsidRPr="1D23B126">
        <w:rPr>
          <w:lang w:val="en-US"/>
        </w:rPr>
        <w:t>71: Pandas for Data Manipulation: Introduction to Pandas</w:t>
      </w:r>
    </w:p>
    <w:p w14:paraId="6344C28B" w14:textId="6D8E16F4" w:rsidR="00A13116" w:rsidRDefault="00A13116" w:rsidP="00A13116">
      <w:pPr>
        <w:pStyle w:val="Heading2"/>
        <w:spacing w:before="240" w:line="360" w:lineRule="auto"/>
        <w:rPr>
          <w:lang w:val="en-US"/>
        </w:rPr>
      </w:pPr>
      <w:r>
        <w:rPr>
          <w:lang w:val="en-US"/>
        </w:rPr>
        <w:t xml:space="preserve"> </w:t>
      </w:r>
      <w:r w:rsidRPr="1D23B126">
        <w:rPr>
          <w:lang w:val="en-US"/>
        </w:rPr>
        <w:t>72: Pandas for Data Manipulation: Pandas Series</w:t>
      </w:r>
    </w:p>
    <w:p w14:paraId="5FE8493A" w14:textId="27FDAF87" w:rsidR="00A13116" w:rsidRDefault="00A13116" w:rsidP="00A13116">
      <w:pPr>
        <w:pStyle w:val="Heading2"/>
        <w:spacing w:before="240" w:line="360" w:lineRule="auto"/>
        <w:rPr>
          <w:lang w:val="en-US"/>
        </w:rPr>
      </w:pPr>
      <w:r>
        <w:rPr>
          <w:lang w:val="en-US"/>
        </w:rPr>
        <w:t xml:space="preserve"> </w:t>
      </w:r>
      <w:r w:rsidRPr="1D23B126">
        <w:rPr>
          <w:lang w:val="en-US"/>
        </w:rPr>
        <w:t>73: Pandas for Data Manipulation: Pandas Data Frame</w:t>
      </w:r>
    </w:p>
    <w:p w14:paraId="6D4E2423" w14:textId="1EF42D24" w:rsidR="00A13116" w:rsidRDefault="00A13116" w:rsidP="00A13116">
      <w:pPr>
        <w:pStyle w:val="Heading2"/>
        <w:spacing w:before="240" w:line="360" w:lineRule="auto"/>
        <w:rPr>
          <w:lang w:val="en-US"/>
        </w:rPr>
      </w:pPr>
      <w:r>
        <w:rPr>
          <w:lang w:val="en-US"/>
        </w:rPr>
        <w:t xml:space="preserve"> </w:t>
      </w:r>
      <w:r w:rsidRPr="1D23B126">
        <w:rPr>
          <w:lang w:val="en-US"/>
        </w:rPr>
        <w:t>74: Pandas for Data Manipulation: Pandas Missing Values</w:t>
      </w:r>
    </w:p>
    <w:p w14:paraId="69CD4C65" w14:textId="47999639" w:rsidR="00A13116" w:rsidRDefault="00A13116" w:rsidP="00A13116">
      <w:pPr>
        <w:pStyle w:val="Heading2"/>
        <w:spacing w:before="240" w:line="360" w:lineRule="auto"/>
        <w:rPr>
          <w:lang w:val="en-US"/>
        </w:rPr>
      </w:pPr>
      <w:r>
        <w:rPr>
          <w:lang w:val="en-US"/>
        </w:rPr>
        <w:t xml:space="preserve"> </w:t>
      </w:r>
      <w:r w:rsidRPr="1D23B126">
        <w:rPr>
          <w:lang w:val="en-US"/>
        </w:rPr>
        <w:t>75: Pandas for Data Manipulation: Pandas .loc and .</w:t>
      </w:r>
      <w:proofErr w:type="spellStart"/>
      <w:r w:rsidRPr="1D23B126">
        <w:rPr>
          <w:lang w:val="en-US"/>
        </w:rPr>
        <w:t>iloc</w:t>
      </w:r>
      <w:proofErr w:type="spellEnd"/>
    </w:p>
    <w:p w14:paraId="03F8BE4C" w14:textId="222B3C85" w:rsidR="00A13116" w:rsidRPr="00D23D2B" w:rsidRDefault="00A13116" w:rsidP="00A13116">
      <w:pPr>
        <w:pStyle w:val="Heading2"/>
        <w:spacing w:before="240" w:line="360" w:lineRule="auto"/>
        <w:rPr>
          <w:lang w:val="en-US"/>
        </w:rPr>
      </w:pPr>
      <w:r>
        <w:rPr>
          <w:lang w:val="en-US"/>
        </w:rPr>
        <w:t xml:space="preserve"> </w:t>
      </w:r>
      <w:r w:rsidRPr="1D23B126">
        <w:rPr>
          <w:lang w:val="en-US"/>
        </w:rPr>
        <w:t>76: Pandas for Data Manipulation: Pandas Practice-Using COVID19 Data - Part 1</w:t>
      </w:r>
    </w:p>
    <w:p w14:paraId="78A929E5" w14:textId="5299C5DD" w:rsidR="00A13116" w:rsidRDefault="00A13116" w:rsidP="00A13116">
      <w:pPr>
        <w:pStyle w:val="Heading2"/>
        <w:spacing w:before="240" w:line="360" w:lineRule="auto"/>
        <w:rPr>
          <w:lang w:val="en-US"/>
        </w:rPr>
      </w:pPr>
      <w:r>
        <w:rPr>
          <w:lang w:val="en-US"/>
        </w:rPr>
        <w:t xml:space="preserve"> </w:t>
      </w:r>
      <w:r w:rsidRPr="1D23B126">
        <w:rPr>
          <w:lang w:val="en-US"/>
        </w:rPr>
        <w:t>77: Pandas for Data Manipulation: Pandas Practice-Using COVID19 Data - Part 2</w:t>
      </w:r>
    </w:p>
    <w:p w14:paraId="0CB9308E" w14:textId="2B25D243" w:rsidR="00A13116" w:rsidRDefault="00A13116" w:rsidP="00A13116">
      <w:pPr>
        <w:pStyle w:val="Heading2"/>
        <w:spacing w:before="240" w:line="360" w:lineRule="auto"/>
        <w:rPr>
          <w:lang w:val="en-US"/>
        </w:rPr>
      </w:pPr>
      <w:r>
        <w:rPr>
          <w:lang w:val="en-US"/>
        </w:rPr>
        <w:t xml:space="preserve"> </w:t>
      </w:r>
      <w:r w:rsidRPr="1D23B126">
        <w:rPr>
          <w:lang w:val="en-US"/>
        </w:rPr>
        <w:t>78: Matplotlib, Seaborn, and Bokeh for Data Visualization: Introduction to Matplotlib</w:t>
      </w:r>
    </w:p>
    <w:p w14:paraId="37885C87" w14:textId="5115821C" w:rsidR="00A13116" w:rsidRDefault="00A13116" w:rsidP="00A13116">
      <w:pPr>
        <w:pStyle w:val="Heading2"/>
        <w:spacing w:before="240" w:line="360" w:lineRule="auto"/>
        <w:rPr>
          <w:lang w:val="en-US"/>
        </w:rPr>
      </w:pPr>
      <w:r>
        <w:rPr>
          <w:lang w:val="en-US"/>
        </w:rPr>
        <w:t xml:space="preserve"> </w:t>
      </w:r>
      <w:r w:rsidRPr="1D23B126">
        <w:rPr>
          <w:lang w:val="en-US"/>
        </w:rPr>
        <w:t>79: Matplotlib, Seaborn, and Bokeh for Data Visualization: Seaborn Versus Matplotlib Style</w:t>
      </w:r>
    </w:p>
    <w:p w14:paraId="05526F94" w14:textId="01177070" w:rsidR="00A13116" w:rsidRDefault="00A13116" w:rsidP="00A13116">
      <w:pPr>
        <w:pStyle w:val="Heading2"/>
        <w:spacing w:before="240" w:line="360" w:lineRule="auto"/>
        <w:rPr>
          <w:lang w:val="en-US"/>
        </w:rPr>
      </w:pPr>
      <w:r>
        <w:rPr>
          <w:lang w:val="en-US"/>
        </w:rPr>
        <w:t xml:space="preserve"> </w:t>
      </w:r>
      <w:r w:rsidRPr="1D23B126">
        <w:rPr>
          <w:lang w:val="en-US"/>
        </w:rPr>
        <w:t xml:space="preserve">80: Matplotlib, Seaborn, and Bokeh for Data Visualization: Histograms </w:t>
      </w:r>
      <w:proofErr w:type="spellStart"/>
      <w:r w:rsidRPr="1D23B126">
        <w:rPr>
          <w:lang w:val="en-US"/>
        </w:rPr>
        <w:t>Kdeplot</w:t>
      </w:r>
      <w:proofErr w:type="spellEnd"/>
    </w:p>
    <w:p w14:paraId="468F2DA6" w14:textId="0E989550" w:rsidR="00A13116" w:rsidRDefault="00A13116" w:rsidP="00A13116">
      <w:pPr>
        <w:pStyle w:val="Heading2"/>
        <w:spacing w:before="240" w:line="360" w:lineRule="auto"/>
        <w:rPr>
          <w:lang w:val="en-US"/>
        </w:rPr>
      </w:pPr>
      <w:r>
        <w:rPr>
          <w:lang w:val="en-US"/>
        </w:rPr>
        <w:t xml:space="preserve"> </w:t>
      </w:r>
      <w:r w:rsidRPr="1D23B126">
        <w:rPr>
          <w:lang w:val="en-US"/>
        </w:rPr>
        <w:t xml:space="preserve">81: Matplotlib, Seaborn, and Bokeh for Data Visualization: Seaborn </w:t>
      </w:r>
      <w:proofErr w:type="spellStart"/>
      <w:r w:rsidRPr="1D23B126">
        <w:rPr>
          <w:lang w:val="en-US"/>
        </w:rPr>
        <w:t>Pairplot</w:t>
      </w:r>
      <w:proofErr w:type="spellEnd"/>
      <w:r w:rsidRPr="1D23B126">
        <w:rPr>
          <w:lang w:val="en-US"/>
        </w:rPr>
        <w:t xml:space="preserve"> and </w:t>
      </w:r>
      <w:proofErr w:type="spellStart"/>
      <w:r w:rsidRPr="1D23B126">
        <w:rPr>
          <w:lang w:val="en-US"/>
        </w:rPr>
        <w:t>Jointplot</w:t>
      </w:r>
      <w:proofErr w:type="spellEnd"/>
    </w:p>
    <w:p w14:paraId="7DD70B93" w14:textId="65A55A2E" w:rsidR="00A13116" w:rsidRDefault="00A13116" w:rsidP="00A13116">
      <w:pPr>
        <w:pStyle w:val="Heading2"/>
        <w:spacing w:before="240" w:line="360" w:lineRule="auto"/>
        <w:rPr>
          <w:lang w:val="en-US"/>
        </w:rPr>
      </w:pPr>
      <w:r>
        <w:rPr>
          <w:lang w:val="en-US"/>
        </w:rPr>
        <w:t xml:space="preserve"> </w:t>
      </w:r>
      <w:r w:rsidRPr="1D23B126">
        <w:rPr>
          <w:lang w:val="en-US"/>
        </w:rPr>
        <w:t xml:space="preserve">82: Matplotlib, Seaborn, and Bokeh for Data Visualization: Seaborn </w:t>
      </w:r>
      <w:proofErr w:type="spellStart"/>
      <w:r w:rsidRPr="1D23B126">
        <w:rPr>
          <w:lang w:val="en-US"/>
        </w:rPr>
        <w:t>Pairplot</w:t>
      </w:r>
      <w:proofErr w:type="spellEnd"/>
      <w:r w:rsidRPr="1D23B126">
        <w:rPr>
          <w:lang w:val="en-US"/>
        </w:rPr>
        <w:t xml:space="preserve"> using Iris Data</w:t>
      </w:r>
    </w:p>
    <w:p w14:paraId="3DE3F12D" w14:textId="6AC4407E" w:rsidR="00A13116" w:rsidRDefault="00A13116" w:rsidP="00A13116">
      <w:pPr>
        <w:pStyle w:val="Heading2"/>
        <w:spacing w:before="240" w:line="360" w:lineRule="auto"/>
        <w:rPr>
          <w:lang w:val="en-US"/>
        </w:rPr>
      </w:pPr>
      <w:r>
        <w:rPr>
          <w:lang w:val="en-US"/>
        </w:rPr>
        <w:t xml:space="preserve"> </w:t>
      </w:r>
      <w:r w:rsidRPr="1D23B126">
        <w:rPr>
          <w:lang w:val="en-US"/>
        </w:rPr>
        <w:t>83: Matplotlib, Seaborn, and Bokeh for Data Visualization: Introduction to Bokeh</w:t>
      </w:r>
    </w:p>
    <w:p w14:paraId="6CA81F0A" w14:textId="2524EC5E" w:rsidR="00A13116" w:rsidRPr="00D23D2B" w:rsidRDefault="00A13116" w:rsidP="00A13116">
      <w:pPr>
        <w:pStyle w:val="Heading2"/>
        <w:spacing w:before="240" w:line="360" w:lineRule="auto"/>
        <w:rPr>
          <w:lang w:val="en-US"/>
        </w:rPr>
      </w:pPr>
      <w:r>
        <w:rPr>
          <w:lang w:val="en-US"/>
        </w:rPr>
        <w:t xml:space="preserve"> </w:t>
      </w:r>
      <w:r w:rsidRPr="1D23B126">
        <w:rPr>
          <w:lang w:val="en-US"/>
        </w:rPr>
        <w:t xml:space="preserve">84: Matplotlib, Seaborn, and Bokeh for Data Visualization: Bokeh </w:t>
      </w:r>
      <w:proofErr w:type="spellStart"/>
      <w:r w:rsidRPr="1D23B126">
        <w:rPr>
          <w:lang w:val="en-US"/>
        </w:rPr>
        <w:t>Gridplot</w:t>
      </w:r>
      <w:proofErr w:type="spellEnd"/>
    </w:p>
    <w:p w14:paraId="08BBBEB8" w14:textId="7036A28B" w:rsidR="00A13116" w:rsidRDefault="00A13116" w:rsidP="00A13116">
      <w:pPr>
        <w:pStyle w:val="Heading2"/>
        <w:spacing w:before="240" w:line="360" w:lineRule="auto"/>
        <w:rPr>
          <w:lang w:val="en-US"/>
        </w:rPr>
      </w:pPr>
      <w:r>
        <w:rPr>
          <w:lang w:val="en-US"/>
        </w:rPr>
        <w:t xml:space="preserve"> </w:t>
      </w:r>
      <w:r w:rsidRPr="1D23B126">
        <w:rPr>
          <w:lang w:val="en-US"/>
        </w:rPr>
        <w:t>85: Scikit-Learn for Machine Learning: Introduction to Scikit-Learn</w:t>
      </w:r>
    </w:p>
    <w:p w14:paraId="25904487" w14:textId="45B470E3" w:rsidR="00A13116" w:rsidRDefault="00A13116" w:rsidP="00A13116">
      <w:pPr>
        <w:pStyle w:val="Heading2"/>
        <w:spacing w:before="240" w:line="360" w:lineRule="auto"/>
        <w:rPr>
          <w:lang w:val="en-US"/>
        </w:rPr>
      </w:pPr>
      <w:r>
        <w:rPr>
          <w:lang w:val="en-US"/>
        </w:rPr>
        <w:t xml:space="preserve"> </w:t>
      </w:r>
      <w:r w:rsidRPr="1D23B126">
        <w:rPr>
          <w:lang w:val="en-US"/>
        </w:rPr>
        <w:t>86: Scikit-Learn for Machine Learning: Scikit-Learn for Linear Regression</w:t>
      </w:r>
    </w:p>
    <w:p w14:paraId="2AA1C4EA" w14:textId="716F1801" w:rsidR="00A13116" w:rsidRDefault="00A13116" w:rsidP="00A13116">
      <w:pPr>
        <w:pStyle w:val="Heading2"/>
        <w:spacing w:before="240" w:line="360" w:lineRule="auto"/>
        <w:rPr>
          <w:lang w:val="en-US"/>
        </w:rPr>
      </w:pPr>
      <w:r>
        <w:rPr>
          <w:lang w:val="en-US"/>
        </w:rPr>
        <w:t xml:space="preserve"> </w:t>
      </w:r>
      <w:r w:rsidRPr="1D23B126">
        <w:rPr>
          <w:lang w:val="en-US"/>
        </w:rPr>
        <w:t>87: Scikit-Learn for Machine Learning: Scikit-Learn for SVM and Random Forests</w:t>
      </w:r>
    </w:p>
    <w:p w14:paraId="1B0BFEA1" w14:textId="5F6DF332" w:rsidR="00A13116" w:rsidRDefault="00A13116" w:rsidP="00A13116">
      <w:pPr>
        <w:pStyle w:val="Heading2"/>
        <w:spacing w:before="240" w:line="360" w:lineRule="auto"/>
        <w:rPr>
          <w:lang w:val="en-US"/>
        </w:rPr>
      </w:pPr>
      <w:r>
        <w:rPr>
          <w:lang w:val="en-US"/>
        </w:rPr>
        <w:t xml:space="preserve"> </w:t>
      </w:r>
      <w:r w:rsidRPr="1D23B126">
        <w:rPr>
          <w:lang w:val="en-US"/>
        </w:rPr>
        <w:t>88: Scikit-Learn for Machine Learning: Scikit-Learn - Trend Analysis COVID19</w:t>
      </w:r>
    </w:p>
    <w:p w14:paraId="3634341D" w14:textId="77777777" w:rsidR="00A13116" w:rsidRDefault="00A13116" w:rsidP="00A13116">
      <w:pPr>
        <w:pStyle w:val="Heading1"/>
        <w:spacing w:line="360" w:lineRule="auto"/>
        <w:rPr>
          <w:lang w:val="en-US"/>
        </w:rPr>
      </w:pPr>
      <w:r w:rsidRPr="1D23B126">
        <w:rPr>
          <w:lang w:val="en-US"/>
        </w:rPr>
        <w:lastRenderedPageBreak/>
        <w:t>Section 3: Basics for Data Science: Data Understanding and Data Visualization with Python</w:t>
      </w:r>
    </w:p>
    <w:p w14:paraId="0BC01D45" w14:textId="37C456FC" w:rsidR="00A13116" w:rsidRDefault="00A13116" w:rsidP="00A13116">
      <w:pPr>
        <w:pStyle w:val="Heading2"/>
        <w:spacing w:before="240" w:line="360" w:lineRule="auto"/>
        <w:rPr>
          <w:lang w:val="en-US"/>
        </w:rPr>
      </w:pPr>
      <w:r>
        <w:rPr>
          <w:lang w:val="en-US"/>
        </w:rPr>
        <w:t xml:space="preserve"> </w:t>
      </w:r>
      <w:r w:rsidRPr="1D23B126">
        <w:rPr>
          <w:lang w:val="en-US"/>
        </w:rPr>
        <w:t>1: Introduction</w:t>
      </w:r>
    </w:p>
    <w:p w14:paraId="642FA6A6" w14:textId="68102403" w:rsidR="00A13116" w:rsidRDefault="00A13116" w:rsidP="00A13116">
      <w:pPr>
        <w:pStyle w:val="Heading2"/>
        <w:spacing w:before="240" w:line="360" w:lineRule="auto"/>
        <w:rPr>
          <w:lang w:val="en-US"/>
        </w:rPr>
      </w:pPr>
      <w:r>
        <w:rPr>
          <w:lang w:val="en-US"/>
        </w:rPr>
        <w:t xml:space="preserve"> </w:t>
      </w:r>
      <w:r w:rsidRPr="1D23B126">
        <w:rPr>
          <w:lang w:val="en-US"/>
        </w:rPr>
        <w:t>2: What We will Learn</w:t>
      </w:r>
    </w:p>
    <w:p w14:paraId="13190C31" w14:textId="668A10BC" w:rsidR="00A13116" w:rsidRDefault="00A13116" w:rsidP="00A13116">
      <w:pPr>
        <w:pStyle w:val="Heading2"/>
        <w:spacing w:before="240" w:line="360" w:lineRule="auto"/>
        <w:rPr>
          <w:lang w:val="en-US"/>
        </w:rPr>
      </w:pPr>
      <w:r>
        <w:rPr>
          <w:lang w:val="en-US"/>
        </w:rPr>
        <w:t xml:space="preserve"> </w:t>
      </w:r>
      <w:r w:rsidRPr="1D23B126">
        <w:rPr>
          <w:lang w:val="en-US"/>
        </w:rPr>
        <w:t xml:space="preserve">3: NumPy for Numerical Data Processing: </w:t>
      </w:r>
      <w:proofErr w:type="spellStart"/>
      <w:r w:rsidRPr="1D23B126">
        <w:rPr>
          <w:lang w:val="en-US"/>
        </w:rPr>
        <w:t>Ufuncs</w:t>
      </w:r>
      <w:proofErr w:type="spellEnd"/>
      <w:r w:rsidRPr="1D23B126">
        <w:rPr>
          <w:lang w:val="en-US"/>
        </w:rPr>
        <w:t xml:space="preserve"> Add, Sum, and Plus Operators</w:t>
      </w:r>
    </w:p>
    <w:p w14:paraId="42F57E21" w14:textId="7119629E" w:rsidR="00A13116" w:rsidRDefault="00A13116" w:rsidP="00A13116">
      <w:pPr>
        <w:pStyle w:val="Heading2"/>
        <w:spacing w:before="240" w:line="360" w:lineRule="auto"/>
        <w:rPr>
          <w:lang w:val="en-US"/>
        </w:rPr>
      </w:pPr>
      <w:r>
        <w:rPr>
          <w:lang w:val="en-US"/>
        </w:rPr>
        <w:t xml:space="preserve"> </w:t>
      </w:r>
      <w:r w:rsidRPr="1D23B126">
        <w:rPr>
          <w:lang w:val="en-US"/>
        </w:rPr>
        <w:t xml:space="preserve">4: NumPy for Numerical Data Processing: </w:t>
      </w:r>
      <w:proofErr w:type="spellStart"/>
      <w:r w:rsidRPr="1D23B126">
        <w:rPr>
          <w:lang w:val="en-US"/>
        </w:rPr>
        <w:t>Ufuncs</w:t>
      </w:r>
      <w:proofErr w:type="spellEnd"/>
      <w:r w:rsidRPr="1D23B126">
        <w:rPr>
          <w:lang w:val="en-US"/>
        </w:rPr>
        <w:t xml:space="preserve"> Subtract Power Mod</w:t>
      </w:r>
    </w:p>
    <w:p w14:paraId="5EF49905" w14:textId="0CE644BD" w:rsidR="00A13116" w:rsidRDefault="00A13116" w:rsidP="00A13116">
      <w:pPr>
        <w:pStyle w:val="Heading2"/>
        <w:spacing w:before="240" w:line="360" w:lineRule="auto"/>
        <w:rPr>
          <w:lang w:val="en-US"/>
        </w:rPr>
      </w:pPr>
      <w:r>
        <w:rPr>
          <w:lang w:val="en-US"/>
        </w:rPr>
        <w:t xml:space="preserve"> </w:t>
      </w:r>
      <w:r w:rsidRPr="1D23B126">
        <w:rPr>
          <w:lang w:val="en-US"/>
        </w:rPr>
        <w:t xml:space="preserve">5: NumPy for Numerical Data Processing: </w:t>
      </w:r>
      <w:proofErr w:type="spellStart"/>
      <w:r w:rsidRPr="1D23B126">
        <w:rPr>
          <w:lang w:val="en-US"/>
        </w:rPr>
        <w:t>Ufuncs</w:t>
      </w:r>
      <w:proofErr w:type="spellEnd"/>
      <w:r w:rsidRPr="1D23B126">
        <w:rPr>
          <w:lang w:val="en-US"/>
        </w:rPr>
        <w:t xml:space="preserve"> Comparisons Logical Operators</w:t>
      </w:r>
    </w:p>
    <w:p w14:paraId="689F3745" w14:textId="6E7A8FC3" w:rsidR="00A13116" w:rsidRDefault="00A13116" w:rsidP="00A13116">
      <w:pPr>
        <w:pStyle w:val="Heading2"/>
        <w:spacing w:before="240" w:line="360" w:lineRule="auto"/>
        <w:rPr>
          <w:lang w:val="en-US"/>
        </w:rPr>
      </w:pPr>
      <w:r>
        <w:rPr>
          <w:lang w:val="en-US"/>
        </w:rPr>
        <w:t xml:space="preserve"> </w:t>
      </w:r>
      <w:r w:rsidRPr="1D23B126">
        <w:rPr>
          <w:lang w:val="en-US"/>
        </w:rPr>
        <w:t xml:space="preserve">6: NumPy for Numerical Data Processing: </w:t>
      </w:r>
      <w:proofErr w:type="spellStart"/>
      <w:r w:rsidRPr="1D23B126">
        <w:rPr>
          <w:lang w:val="en-US"/>
        </w:rPr>
        <w:t>Ufuncs</w:t>
      </w:r>
      <w:proofErr w:type="spellEnd"/>
      <w:r w:rsidRPr="1D23B126">
        <w:rPr>
          <w:lang w:val="en-US"/>
        </w:rPr>
        <w:t xml:space="preserve"> Comparisons Logical Operators Quiz</w:t>
      </w:r>
    </w:p>
    <w:p w14:paraId="3F1845D5" w14:textId="25EB134D" w:rsidR="00A13116" w:rsidRDefault="00A13116" w:rsidP="00A13116">
      <w:pPr>
        <w:pStyle w:val="Heading2"/>
        <w:spacing w:before="240" w:line="360" w:lineRule="auto"/>
        <w:rPr>
          <w:lang w:val="en-US"/>
        </w:rPr>
      </w:pPr>
      <w:r>
        <w:rPr>
          <w:lang w:val="en-US"/>
        </w:rPr>
        <w:t xml:space="preserve"> </w:t>
      </w:r>
      <w:r w:rsidRPr="1D23B126">
        <w:rPr>
          <w:lang w:val="en-US"/>
        </w:rPr>
        <w:t xml:space="preserve">7: NumPy for Numerical Data Processing: </w:t>
      </w:r>
      <w:proofErr w:type="spellStart"/>
      <w:r w:rsidRPr="1D23B126">
        <w:rPr>
          <w:lang w:val="en-US"/>
        </w:rPr>
        <w:t>Ufuncs</w:t>
      </w:r>
      <w:proofErr w:type="spellEnd"/>
      <w:r w:rsidRPr="1D23B126">
        <w:rPr>
          <w:lang w:val="en-US"/>
        </w:rPr>
        <w:t xml:space="preserve"> Comparisons Logical Operators Solution</w:t>
      </w:r>
    </w:p>
    <w:p w14:paraId="213BC835" w14:textId="0DC6881B" w:rsidR="00A13116" w:rsidRDefault="00A13116" w:rsidP="00A13116">
      <w:pPr>
        <w:pStyle w:val="Heading2"/>
        <w:spacing w:before="240" w:line="360" w:lineRule="auto"/>
        <w:rPr>
          <w:lang w:val="en-US"/>
        </w:rPr>
      </w:pPr>
      <w:r>
        <w:rPr>
          <w:lang w:val="en-US"/>
        </w:rPr>
        <w:t xml:space="preserve"> </w:t>
      </w:r>
      <w:r w:rsidRPr="1D23B126">
        <w:rPr>
          <w:lang w:val="en-US"/>
        </w:rPr>
        <w:t xml:space="preserve">8: NumPy for Numerical Data Processing: </w:t>
      </w:r>
      <w:proofErr w:type="spellStart"/>
      <w:r w:rsidRPr="1D23B126">
        <w:rPr>
          <w:lang w:val="en-US"/>
        </w:rPr>
        <w:t>Ufuncs</w:t>
      </w:r>
      <w:proofErr w:type="spellEnd"/>
      <w:r w:rsidRPr="1D23B126">
        <w:rPr>
          <w:lang w:val="en-US"/>
        </w:rPr>
        <w:t xml:space="preserve"> Output Argument</w:t>
      </w:r>
    </w:p>
    <w:p w14:paraId="0D7C6C34" w14:textId="476E3197" w:rsidR="00A13116" w:rsidRPr="00D23D2B" w:rsidRDefault="00A13116" w:rsidP="00A13116">
      <w:pPr>
        <w:pStyle w:val="Heading2"/>
        <w:spacing w:before="240" w:line="360" w:lineRule="auto"/>
        <w:rPr>
          <w:lang w:val="en-US"/>
        </w:rPr>
      </w:pPr>
      <w:r>
        <w:rPr>
          <w:lang w:val="en-US"/>
        </w:rPr>
        <w:t xml:space="preserve"> </w:t>
      </w:r>
      <w:r w:rsidRPr="1D23B126">
        <w:rPr>
          <w:lang w:val="en-US"/>
        </w:rPr>
        <w:t>9: NumPy for Numerical Data Processing: NumPy Playing with Images</w:t>
      </w:r>
    </w:p>
    <w:p w14:paraId="794FBD49" w14:textId="37C76122" w:rsidR="00A13116" w:rsidRDefault="00A13116" w:rsidP="00A13116">
      <w:pPr>
        <w:pStyle w:val="Heading2"/>
        <w:spacing w:before="240" w:line="360" w:lineRule="auto"/>
        <w:rPr>
          <w:lang w:val="en-US"/>
        </w:rPr>
      </w:pPr>
      <w:r>
        <w:rPr>
          <w:lang w:val="en-US"/>
        </w:rPr>
        <w:t xml:space="preserve"> </w:t>
      </w:r>
      <w:r w:rsidRPr="1D23B126">
        <w:rPr>
          <w:lang w:val="en-US"/>
        </w:rPr>
        <w:t>10: NumPy for Numerical Data Processing: NumPy Playing with Images Quiz</w:t>
      </w:r>
    </w:p>
    <w:p w14:paraId="031D94C8" w14:textId="76430CC4" w:rsidR="00A13116" w:rsidRPr="00D23D2B" w:rsidRDefault="00A13116" w:rsidP="00A13116">
      <w:pPr>
        <w:pStyle w:val="Heading2"/>
        <w:spacing w:before="240" w:line="360" w:lineRule="auto"/>
        <w:rPr>
          <w:lang w:val="en-US"/>
        </w:rPr>
      </w:pPr>
      <w:r>
        <w:rPr>
          <w:lang w:val="en-US"/>
        </w:rPr>
        <w:t xml:space="preserve"> </w:t>
      </w:r>
      <w:r w:rsidRPr="1D23B126">
        <w:rPr>
          <w:lang w:val="en-US"/>
        </w:rPr>
        <w:t>11: NumPy for Numerical Data Processing: NumPy Playing with Images Solution</w:t>
      </w:r>
    </w:p>
    <w:p w14:paraId="20E1687E" w14:textId="0F5DF616" w:rsidR="00A13116" w:rsidRDefault="00A13116" w:rsidP="00A13116">
      <w:pPr>
        <w:pStyle w:val="Heading2"/>
        <w:spacing w:before="240" w:line="360" w:lineRule="auto"/>
        <w:rPr>
          <w:lang w:val="en-US"/>
        </w:rPr>
      </w:pPr>
      <w:r>
        <w:rPr>
          <w:lang w:val="en-US"/>
        </w:rPr>
        <w:t xml:space="preserve"> </w:t>
      </w:r>
      <w:r w:rsidRPr="1D23B126">
        <w:rPr>
          <w:lang w:val="en-US"/>
        </w:rPr>
        <w:t>12: NumPy for Numerical Data Processing: NumPy KNN Classifier from Scratch</w:t>
      </w:r>
    </w:p>
    <w:p w14:paraId="02726739" w14:textId="4B5D1D0C" w:rsidR="00A13116" w:rsidRDefault="00A13116" w:rsidP="00A13116">
      <w:pPr>
        <w:pStyle w:val="Heading2"/>
        <w:spacing w:before="240" w:line="360" w:lineRule="auto"/>
        <w:rPr>
          <w:lang w:val="en-US"/>
        </w:rPr>
      </w:pPr>
      <w:r>
        <w:rPr>
          <w:lang w:val="en-US"/>
        </w:rPr>
        <w:t xml:space="preserve"> </w:t>
      </w:r>
      <w:r w:rsidRPr="1D23B126">
        <w:rPr>
          <w:lang w:val="en-US"/>
        </w:rPr>
        <w:t>13: NumPy for Numerical Data Processing: NumPy Structured Arrays</w:t>
      </w:r>
    </w:p>
    <w:p w14:paraId="79EE97B9" w14:textId="29CBE67C" w:rsidR="00A13116" w:rsidRDefault="00A13116" w:rsidP="00A13116">
      <w:pPr>
        <w:pStyle w:val="Heading2"/>
        <w:spacing w:before="240" w:line="360" w:lineRule="auto"/>
        <w:rPr>
          <w:lang w:val="en-US"/>
        </w:rPr>
      </w:pPr>
      <w:r>
        <w:rPr>
          <w:lang w:val="en-US"/>
        </w:rPr>
        <w:t xml:space="preserve"> </w:t>
      </w:r>
      <w:r w:rsidRPr="1D23B126">
        <w:rPr>
          <w:lang w:val="en-US"/>
        </w:rPr>
        <w:t>14: NumPy for Numerical Data Processing: NumPy Structured Arrays Quiz</w:t>
      </w:r>
    </w:p>
    <w:p w14:paraId="513F7FE1" w14:textId="124993DC" w:rsidR="00A13116" w:rsidRPr="00D23D2B" w:rsidRDefault="00A13116" w:rsidP="00A13116">
      <w:pPr>
        <w:pStyle w:val="Heading2"/>
        <w:spacing w:before="240" w:line="360" w:lineRule="auto"/>
        <w:rPr>
          <w:lang w:val="en-US"/>
        </w:rPr>
      </w:pPr>
      <w:r>
        <w:rPr>
          <w:lang w:val="en-US"/>
        </w:rPr>
        <w:t xml:space="preserve"> </w:t>
      </w:r>
      <w:r w:rsidRPr="1D23B126">
        <w:rPr>
          <w:lang w:val="en-US"/>
        </w:rPr>
        <w:t>15: NumPy for Numerical Data Processing: NumPy Structured Arrays Solution</w:t>
      </w:r>
    </w:p>
    <w:p w14:paraId="0C19CC42" w14:textId="1AAE9842" w:rsidR="00A13116" w:rsidRDefault="00A13116" w:rsidP="00A13116">
      <w:pPr>
        <w:pStyle w:val="Heading2"/>
        <w:spacing w:before="240" w:line="360" w:lineRule="auto"/>
        <w:rPr>
          <w:lang w:val="en-US"/>
        </w:rPr>
      </w:pPr>
      <w:r>
        <w:rPr>
          <w:lang w:val="en-US"/>
        </w:rPr>
        <w:t xml:space="preserve"> </w:t>
      </w:r>
      <w:r w:rsidRPr="1D23B126">
        <w:rPr>
          <w:lang w:val="en-US"/>
        </w:rPr>
        <w:t>16: Pandas for Data Manipulation and Understanding: Introduction to Pandas</w:t>
      </w:r>
    </w:p>
    <w:p w14:paraId="54BDBA92" w14:textId="0F3DF8FA" w:rsidR="00A13116" w:rsidRDefault="00A13116" w:rsidP="00A13116">
      <w:pPr>
        <w:pStyle w:val="Heading2"/>
        <w:spacing w:before="240" w:line="360" w:lineRule="auto"/>
        <w:rPr>
          <w:lang w:val="en-US"/>
        </w:rPr>
      </w:pPr>
      <w:r>
        <w:rPr>
          <w:lang w:val="en-US"/>
        </w:rPr>
        <w:t xml:space="preserve"> </w:t>
      </w:r>
      <w:r w:rsidRPr="1D23B126">
        <w:rPr>
          <w:lang w:val="en-US"/>
        </w:rPr>
        <w:t>17: Pandas for Data Manipulation and Understanding: Pandas Series</w:t>
      </w:r>
    </w:p>
    <w:p w14:paraId="0DAB4E88" w14:textId="31246E90" w:rsidR="00A13116" w:rsidRDefault="00A13116" w:rsidP="00A13116">
      <w:pPr>
        <w:pStyle w:val="Heading2"/>
        <w:spacing w:before="240" w:line="360" w:lineRule="auto"/>
        <w:rPr>
          <w:lang w:val="en-US"/>
        </w:rPr>
      </w:pPr>
      <w:r>
        <w:rPr>
          <w:lang w:val="en-US"/>
        </w:rPr>
        <w:lastRenderedPageBreak/>
        <w:t xml:space="preserve"> </w:t>
      </w:r>
      <w:r w:rsidRPr="1D23B126">
        <w:rPr>
          <w:lang w:val="en-US"/>
        </w:rPr>
        <w:t xml:space="preserve">18: Pandas for Data Manipulation and Understanding: Pandas </w:t>
      </w:r>
      <w:proofErr w:type="spellStart"/>
      <w:r w:rsidRPr="1D23B126">
        <w:rPr>
          <w:lang w:val="en-US"/>
        </w:rPr>
        <w:t>DataFrame</w:t>
      </w:r>
      <w:proofErr w:type="spellEnd"/>
    </w:p>
    <w:p w14:paraId="7FF06290" w14:textId="1EA22A63" w:rsidR="00A13116" w:rsidRDefault="00A13116" w:rsidP="00A13116">
      <w:pPr>
        <w:pStyle w:val="Heading2"/>
        <w:spacing w:before="240" w:line="360" w:lineRule="auto"/>
        <w:rPr>
          <w:lang w:val="en-US"/>
        </w:rPr>
      </w:pPr>
      <w:r>
        <w:rPr>
          <w:lang w:val="en-US"/>
        </w:rPr>
        <w:t xml:space="preserve"> </w:t>
      </w:r>
      <w:r w:rsidRPr="1D23B126">
        <w:rPr>
          <w:lang w:val="en-US"/>
        </w:rPr>
        <w:t xml:space="preserve">19: Pandas for Data Manipulation and Understanding: Pandas </w:t>
      </w:r>
      <w:proofErr w:type="spellStart"/>
      <w:r w:rsidRPr="1D23B126">
        <w:rPr>
          <w:lang w:val="en-US"/>
        </w:rPr>
        <w:t>DataFrame</w:t>
      </w:r>
      <w:proofErr w:type="spellEnd"/>
      <w:r w:rsidRPr="1D23B126">
        <w:rPr>
          <w:lang w:val="en-US"/>
        </w:rPr>
        <w:t xml:space="preserve"> Quiz</w:t>
      </w:r>
    </w:p>
    <w:p w14:paraId="44022021" w14:textId="292244B2" w:rsidR="00A13116" w:rsidRDefault="00A13116" w:rsidP="00A13116">
      <w:pPr>
        <w:pStyle w:val="Heading2"/>
        <w:spacing w:before="240" w:line="360" w:lineRule="auto"/>
        <w:rPr>
          <w:lang w:val="en-US"/>
        </w:rPr>
      </w:pPr>
      <w:r>
        <w:rPr>
          <w:lang w:val="en-US"/>
        </w:rPr>
        <w:t xml:space="preserve"> </w:t>
      </w:r>
      <w:r w:rsidRPr="1D23B126">
        <w:rPr>
          <w:lang w:val="en-US"/>
        </w:rPr>
        <w:t xml:space="preserve">20: Pandas for Data Manipulation and Understanding: Pandas </w:t>
      </w:r>
      <w:proofErr w:type="spellStart"/>
      <w:r w:rsidRPr="1D23B126">
        <w:rPr>
          <w:lang w:val="en-US"/>
        </w:rPr>
        <w:t>DataFrame</w:t>
      </w:r>
      <w:proofErr w:type="spellEnd"/>
      <w:r w:rsidRPr="1D23B126">
        <w:rPr>
          <w:lang w:val="en-US"/>
        </w:rPr>
        <w:t xml:space="preserve"> Solution</w:t>
      </w:r>
    </w:p>
    <w:p w14:paraId="20976888" w14:textId="27D1F730" w:rsidR="00A13116" w:rsidRDefault="00A13116" w:rsidP="00A13116">
      <w:pPr>
        <w:pStyle w:val="Heading2"/>
        <w:spacing w:before="240" w:line="360" w:lineRule="auto"/>
        <w:rPr>
          <w:lang w:val="en-US"/>
        </w:rPr>
      </w:pPr>
      <w:r>
        <w:rPr>
          <w:lang w:val="en-US"/>
        </w:rPr>
        <w:t xml:space="preserve"> </w:t>
      </w:r>
      <w:r w:rsidRPr="1D23B126">
        <w:rPr>
          <w:lang w:val="en-US"/>
        </w:rPr>
        <w:t>21: Pandas for Data Manipulation and Understanding: Pandas Missing Values</w:t>
      </w:r>
    </w:p>
    <w:p w14:paraId="6B91FB60" w14:textId="7809E810" w:rsidR="00A13116" w:rsidRDefault="00A13116" w:rsidP="00A13116">
      <w:pPr>
        <w:pStyle w:val="Heading2"/>
        <w:spacing w:before="240" w:line="360" w:lineRule="auto"/>
        <w:rPr>
          <w:lang w:val="en-US"/>
        </w:rPr>
      </w:pPr>
      <w:r>
        <w:rPr>
          <w:lang w:val="en-US"/>
        </w:rPr>
        <w:t xml:space="preserve"> </w:t>
      </w:r>
      <w:r w:rsidRPr="1D23B126">
        <w:rPr>
          <w:lang w:val="en-US"/>
        </w:rPr>
        <w:t xml:space="preserve">22: Pandas for Data Manipulation and Understanding: Pandas Loc </w:t>
      </w:r>
      <w:proofErr w:type="spellStart"/>
      <w:r w:rsidRPr="1D23B126">
        <w:rPr>
          <w:lang w:val="en-US"/>
        </w:rPr>
        <w:t>Iloc</w:t>
      </w:r>
      <w:proofErr w:type="spellEnd"/>
    </w:p>
    <w:p w14:paraId="5A658723" w14:textId="5D54E9C1" w:rsidR="00A13116" w:rsidRDefault="00A13116" w:rsidP="00A13116">
      <w:pPr>
        <w:pStyle w:val="Heading2"/>
        <w:spacing w:before="240" w:line="360" w:lineRule="auto"/>
        <w:rPr>
          <w:lang w:val="en-US"/>
        </w:rPr>
      </w:pPr>
      <w:r>
        <w:rPr>
          <w:lang w:val="en-US"/>
        </w:rPr>
        <w:t xml:space="preserve"> </w:t>
      </w:r>
      <w:r w:rsidRPr="1D23B126">
        <w:rPr>
          <w:lang w:val="en-US"/>
        </w:rPr>
        <w:t>23: Pandas for Data Manipulation and Understanding: Pandas in Practice</w:t>
      </w:r>
    </w:p>
    <w:p w14:paraId="03FE2DE6" w14:textId="7B2685FE" w:rsidR="00A13116" w:rsidRDefault="00A13116" w:rsidP="00A13116">
      <w:pPr>
        <w:pStyle w:val="Heading2"/>
        <w:spacing w:before="240" w:line="360" w:lineRule="auto"/>
        <w:rPr>
          <w:lang w:val="en-US"/>
        </w:rPr>
      </w:pPr>
      <w:r>
        <w:rPr>
          <w:lang w:val="en-US"/>
        </w:rPr>
        <w:t xml:space="preserve"> </w:t>
      </w:r>
      <w:r w:rsidRPr="1D23B126">
        <w:rPr>
          <w:lang w:val="en-US"/>
        </w:rPr>
        <w:t>24: Pandas for Data Manipulation and Understanding: Pandas Group By</w:t>
      </w:r>
    </w:p>
    <w:p w14:paraId="49337E69" w14:textId="69F1DFBA" w:rsidR="00A13116" w:rsidRDefault="00A13116" w:rsidP="00A13116">
      <w:pPr>
        <w:pStyle w:val="Heading2"/>
        <w:spacing w:before="240" w:line="360" w:lineRule="auto"/>
        <w:rPr>
          <w:lang w:val="en-US"/>
        </w:rPr>
      </w:pPr>
      <w:r>
        <w:rPr>
          <w:lang w:val="en-US"/>
        </w:rPr>
        <w:t xml:space="preserve"> </w:t>
      </w:r>
      <w:r w:rsidRPr="1D23B126">
        <w:rPr>
          <w:lang w:val="en-US"/>
        </w:rPr>
        <w:t xml:space="preserve">25: Pandas for Data Manipulation and Understanding: Pandas Group </w:t>
      </w:r>
      <w:proofErr w:type="gramStart"/>
      <w:r w:rsidRPr="1D23B126">
        <w:rPr>
          <w:lang w:val="en-US"/>
        </w:rPr>
        <w:t>By</w:t>
      </w:r>
      <w:proofErr w:type="gramEnd"/>
      <w:r w:rsidRPr="1D23B126">
        <w:rPr>
          <w:lang w:val="en-US"/>
        </w:rPr>
        <w:t xml:space="preserve"> Quiz</w:t>
      </w:r>
    </w:p>
    <w:p w14:paraId="57856247" w14:textId="2AA8C31D" w:rsidR="00A13116" w:rsidRDefault="00A13116" w:rsidP="00A13116">
      <w:pPr>
        <w:pStyle w:val="Heading2"/>
        <w:spacing w:before="240" w:line="360" w:lineRule="auto"/>
        <w:rPr>
          <w:lang w:val="en-US"/>
        </w:rPr>
      </w:pPr>
      <w:r>
        <w:rPr>
          <w:lang w:val="en-US"/>
        </w:rPr>
        <w:t xml:space="preserve"> </w:t>
      </w:r>
      <w:r w:rsidRPr="1D23B126">
        <w:rPr>
          <w:lang w:val="en-US"/>
        </w:rPr>
        <w:t>26: Pandas for Data Manipulation and Understanding: Pandas Group by Solution</w:t>
      </w:r>
    </w:p>
    <w:p w14:paraId="3318195B" w14:textId="0EA9574C" w:rsidR="00A13116" w:rsidRDefault="00A13116" w:rsidP="00A13116">
      <w:pPr>
        <w:pStyle w:val="Heading2"/>
        <w:spacing w:before="240" w:line="360" w:lineRule="auto"/>
        <w:rPr>
          <w:lang w:val="en-US"/>
        </w:rPr>
      </w:pPr>
      <w:r>
        <w:rPr>
          <w:lang w:val="en-US"/>
        </w:rPr>
        <w:t xml:space="preserve"> </w:t>
      </w:r>
      <w:r w:rsidRPr="1D23B126">
        <w:rPr>
          <w:lang w:val="en-US"/>
        </w:rPr>
        <w:t>27: Pandas for Data Manipulation and Understanding: Hierarchical Indexing</w:t>
      </w:r>
    </w:p>
    <w:p w14:paraId="3E91908D" w14:textId="75AA5BD6" w:rsidR="00A13116" w:rsidRDefault="00A13116" w:rsidP="00A13116">
      <w:pPr>
        <w:pStyle w:val="Heading2"/>
        <w:spacing w:before="240" w:line="360" w:lineRule="auto"/>
        <w:rPr>
          <w:lang w:val="en-US"/>
        </w:rPr>
      </w:pPr>
      <w:r>
        <w:rPr>
          <w:lang w:val="en-US"/>
        </w:rPr>
        <w:t xml:space="preserve"> </w:t>
      </w:r>
      <w:r w:rsidRPr="1D23B126">
        <w:rPr>
          <w:lang w:val="en-US"/>
        </w:rPr>
        <w:t>28: Pandas for Data Manipulation and Understanding: Pandas Rolling</w:t>
      </w:r>
    </w:p>
    <w:p w14:paraId="7163388D" w14:textId="36910679" w:rsidR="00A13116" w:rsidRDefault="00A13116" w:rsidP="00A13116">
      <w:pPr>
        <w:pStyle w:val="Heading2"/>
        <w:spacing w:before="240" w:line="360" w:lineRule="auto"/>
        <w:rPr>
          <w:lang w:val="en-US"/>
        </w:rPr>
      </w:pPr>
      <w:r>
        <w:rPr>
          <w:lang w:val="en-US"/>
        </w:rPr>
        <w:t xml:space="preserve"> </w:t>
      </w:r>
      <w:r w:rsidRPr="1D23B126">
        <w:rPr>
          <w:lang w:val="en-US"/>
        </w:rPr>
        <w:t>29: Pandas for Data Manipulation and Understanding: Pandas Rolling Quiz</w:t>
      </w:r>
    </w:p>
    <w:p w14:paraId="067D766F" w14:textId="72C09FDB" w:rsidR="00A13116" w:rsidRDefault="00A13116" w:rsidP="00A13116">
      <w:pPr>
        <w:pStyle w:val="Heading2"/>
        <w:spacing w:before="240" w:line="360" w:lineRule="auto"/>
        <w:rPr>
          <w:lang w:val="en-US"/>
        </w:rPr>
      </w:pPr>
      <w:r>
        <w:rPr>
          <w:lang w:val="en-US"/>
        </w:rPr>
        <w:t xml:space="preserve"> </w:t>
      </w:r>
      <w:r w:rsidRPr="1D23B126">
        <w:rPr>
          <w:lang w:val="en-US"/>
        </w:rPr>
        <w:t>30: Pandas for Data Manipulation and Understanding: Pandas Rolling Solution</w:t>
      </w:r>
    </w:p>
    <w:p w14:paraId="16352185" w14:textId="3507EA86" w:rsidR="00A13116" w:rsidRDefault="00A13116" w:rsidP="00A13116">
      <w:pPr>
        <w:pStyle w:val="Heading2"/>
        <w:spacing w:before="240" w:line="360" w:lineRule="auto"/>
        <w:rPr>
          <w:lang w:val="en-US"/>
        </w:rPr>
      </w:pPr>
      <w:r>
        <w:rPr>
          <w:lang w:val="en-US"/>
        </w:rPr>
        <w:t xml:space="preserve"> </w:t>
      </w:r>
      <w:r w:rsidRPr="1D23B126">
        <w:rPr>
          <w:lang w:val="en-US"/>
        </w:rPr>
        <w:t xml:space="preserve">31: Pandas for Data Manipulation and Understanding: Pandas </w:t>
      </w:r>
      <w:proofErr w:type="gramStart"/>
      <w:r w:rsidRPr="1D23B126">
        <w:rPr>
          <w:lang w:val="en-US"/>
        </w:rPr>
        <w:t>Where</w:t>
      </w:r>
      <w:proofErr w:type="gramEnd"/>
    </w:p>
    <w:p w14:paraId="0F53B0B4" w14:textId="66C93980" w:rsidR="00A13116" w:rsidRDefault="00A13116" w:rsidP="00A13116">
      <w:pPr>
        <w:pStyle w:val="Heading2"/>
        <w:spacing w:before="240" w:line="360" w:lineRule="auto"/>
        <w:rPr>
          <w:lang w:val="en-US"/>
        </w:rPr>
      </w:pPr>
      <w:r>
        <w:rPr>
          <w:lang w:val="en-US"/>
        </w:rPr>
        <w:t xml:space="preserve"> </w:t>
      </w:r>
      <w:r w:rsidRPr="1D23B126">
        <w:rPr>
          <w:lang w:val="en-US"/>
        </w:rPr>
        <w:t>32: Pandas for Data Manipulation and Understanding: Pandas Clip</w:t>
      </w:r>
    </w:p>
    <w:p w14:paraId="18AEA483" w14:textId="03B4451D" w:rsidR="00A13116" w:rsidRDefault="00A13116" w:rsidP="00A13116">
      <w:pPr>
        <w:pStyle w:val="Heading2"/>
        <w:spacing w:before="240" w:line="360" w:lineRule="auto"/>
        <w:rPr>
          <w:lang w:val="en-US"/>
        </w:rPr>
      </w:pPr>
      <w:r>
        <w:rPr>
          <w:lang w:val="en-US"/>
        </w:rPr>
        <w:t xml:space="preserve"> </w:t>
      </w:r>
      <w:r w:rsidRPr="1D23B126">
        <w:rPr>
          <w:lang w:val="en-US"/>
        </w:rPr>
        <w:t>33: Pandas for Data Manipulation and Understanding: Pandas Clip Quiz</w:t>
      </w:r>
    </w:p>
    <w:p w14:paraId="7EE9F520" w14:textId="7314672A" w:rsidR="00A13116" w:rsidRDefault="00A13116" w:rsidP="00A13116">
      <w:pPr>
        <w:pStyle w:val="Heading2"/>
        <w:spacing w:before="240" w:line="360" w:lineRule="auto"/>
        <w:rPr>
          <w:lang w:val="en-US"/>
        </w:rPr>
      </w:pPr>
      <w:r>
        <w:rPr>
          <w:lang w:val="en-US"/>
        </w:rPr>
        <w:t xml:space="preserve"> </w:t>
      </w:r>
      <w:r w:rsidRPr="1D23B126">
        <w:rPr>
          <w:lang w:val="en-US"/>
        </w:rPr>
        <w:t>34: Pandas for Data Manipulation and Understanding: Pandas Clip Solution</w:t>
      </w:r>
    </w:p>
    <w:p w14:paraId="706DCE06" w14:textId="0F811F01" w:rsidR="00A13116" w:rsidRDefault="00A13116" w:rsidP="00A13116">
      <w:pPr>
        <w:pStyle w:val="Heading2"/>
        <w:spacing w:before="240" w:line="360" w:lineRule="auto"/>
        <w:rPr>
          <w:lang w:val="en-US"/>
        </w:rPr>
      </w:pPr>
      <w:r>
        <w:rPr>
          <w:lang w:val="en-US"/>
        </w:rPr>
        <w:t xml:space="preserve"> </w:t>
      </w:r>
      <w:r w:rsidRPr="1D23B126">
        <w:rPr>
          <w:lang w:val="en-US"/>
        </w:rPr>
        <w:t>35: Pandas for Data Manipulation and Understanding: Pandas Merge</w:t>
      </w:r>
    </w:p>
    <w:p w14:paraId="3F85B0B2" w14:textId="780D38E1" w:rsidR="00A13116" w:rsidRDefault="00A13116" w:rsidP="00A13116">
      <w:pPr>
        <w:pStyle w:val="Heading2"/>
        <w:spacing w:before="240" w:line="360" w:lineRule="auto"/>
        <w:rPr>
          <w:lang w:val="en-US"/>
        </w:rPr>
      </w:pPr>
      <w:r>
        <w:rPr>
          <w:lang w:val="en-US"/>
        </w:rPr>
        <w:t xml:space="preserve"> </w:t>
      </w:r>
      <w:r w:rsidRPr="1D23B126">
        <w:rPr>
          <w:lang w:val="en-US"/>
        </w:rPr>
        <w:t>36: Pandas for Data Manipulation and Understanding: Pandas Merge Quiz</w:t>
      </w:r>
    </w:p>
    <w:p w14:paraId="06D86187" w14:textId="348E3F02" w:rsidR="00A13116" w:rsidRDefault="00A13116" w:rsidP="00A13116">
      <w:pPr>
        <w:pStyle w:val="Heading2"/>
        <w:spacing w:before="240" w:line="360" w:lineRule="auto"/>
        <w:rPr>
          <w:lang w:val="en-US"/>
        </w:rPr>
      </w:pPr>
      <w:r>
        <w:rPr>
          <w:lang w:val="en-US"/>
        </w:rPr>
        <w:t xml:space="preserve"> </w:t>
      </w:r>
      <w:r w:rsidRPr="1D23B126">
        <w:rPr>
          <w:lang w:val="en-US"/>
        </w:rPr>
        <w:t>37: Pandas for Data Manipulation and Understanding: Pandas Merge Solution</w:t>
      </w:r>
    </w:p>
    <w:p w14:paraId="362228BF" w14:textId="2BD9B02F" w:rsidR="00A13116" w:rsidRDefault="00A13116" w:rsidP="00A13116">
      <w:pPr>
        <w:pStyle w:val="Heading2"/>
        <w:spacing w:before="240" w:line="360" w:lineRule="auto"/>
        <w:rPr>
          <w:lang w:val="en-US"/>
        </w:rPr>
      </w:pPr>
      <w:r>
        <w:rPr>
          <w:lang w:val="en-US"/>
        </w:rPr>
        <w:lastRenderedPageBreak/>
        <w:t xml:space="preserve"> </w:t>
      </w:r>
      <w:r w:rsidRPr="1D23B126">
        <w:rPr>
          <w:lang w:val="en-US"/>
        </w:rPr>
        <w:t>38: Pandas for Data Manipulation and Understanding: Pandas Pivot Table</w:t>
      </w:r>
    </w:p>
    <w:p w14:paraId="578203C6" w14:textId="5A3C8541" w:rsidR="00A13116" w:rsidRPr="00D23D2B" w:rsidRDefault="00A13116" w:rsidP="00A13116">
      <w:pPr>
        <w:pStyle w:val="Heading2"/>
        <w:spacing w:before="240" w:line="360" w:lineRule="auto"/>
        <w:rPr>
          <w:lang w:val="en-US"/>
        </w:rPr>
      </w:pPr>
      <w:r>
        <w:rPr>
          <w:lang w:val="en-US"/>
        </w:rPr>
        <w:t xml:space="preserve"> </w:t>
      </w:r>
      <w:r w:rsidRPr="1D23B126">
        <w:rPr>
          <w:lang w:val="en-US"/>
        </w:rPr>
        <w:t>39: Pandas for Data Manipulation and Understanding: Pandas Strings</w:t>
      </w:r>
    </w:p>
    <w:p w14:paraId="31D79B59" w14:textId="1415A667" w:rsidR="00A13116" w:rsidRDefault="00A13116" w:rsidP="00A13116">
      <w:pPr>
        <w:pStyle w:val="Heading2"/>
        <w:spacing w:before="240" w:line="360" w:lineRule="auto"/>
        <w:rPr>
          <w:lang w:val="en-US"/>
        </w:rPr>
      </w:pPr>
      <w:r>
        <w:rPr>
          <w:lang w:val="en-US"/>
        </w:rPr>
        <w:t xml:space="preserve"> </w:t>
      </w:r>
      <w:r w:rsidRPr="1D23B126">
        <w:rPr>
          <w:lang w:val="en-US"/>
        </w:rPr>
        <w:t xml:space="preserve">40: Pandas for Data Manipulation and Understanding: Pandas </w:t>
      </w:r>
      <w:proofErr w:type="spellStart"/>
      <w:r w:rsidRPr="1D23B126">
        <w:rPr>
          <w:lang w:val="en-US"/>
        </w:rPr>
        <w:t>DateTime</w:t>
      </w:r>
      <w:proofErr w:type="spellEnd"/>
    </w:p>
    <w:p w14:paraId="376F65B2" w14:textId="3F95C99C" w:rsidR="00A13116" w:rsidRPr="00D23D2B" w:rsidRDefault="00A13116" w:rsidP="00A13116">
      <w:pPr>
        <w:pStyle w:val="Heading2"/>
        <w:spacing w:before="240" w:line="360" w:lineRule="auto"/>
        <w:rPr>
          <w:lang w:val="en-US"/>
        </w:rPr>
      </w:pPr>
      <w:r>
        <w:rPr>
          <w:lang w:val="en-US"/>
        </w:rPr>
        <w:t xml:space="preserve"> </w:t>
      </w:r>
      <w:r w:rsidRPr="1D23B126">
        <w:rPr>
          <w:lang w:val="en-US"/>
        </w:rPr>
        <w:t>41: Pandas for Data Manipulation and Understanding: Pandas Hands on COVID19 Data</w:t>
      </w:r>
    </w:p>
    <w:p w14:paraId="479D38A0" w14:textId="4F4A48C1" w:rsidR="00A13116" w:rsidRDefault="00A13116" w:rsidP="00A13116">
      <w:pPr>
        <w:pStyle w:val="Heading2"/>
        <w:spacing w:before="240" w:line="360" w:lineRule="auto"/>
        <w:rPr>
          <w:lang w:val="en-US"/>
        </w:rPr>
      </w:pPr>
      <w:r>
        <w:rPr>
          <w:lang w:val="en-US"/>
        </w:rPr>
        <w:t xml:space="preserve"> </w:t>
      </w:r>
      <w:r w:rsidRPr="1D23B126">
        <w:rPr>
          <w:lang w:val="en-US"/>
        </w:rPr>
        <w:t>42: Pandas for Data Manipulation and Understanding: Pandas Hands on COVID19 Data Bug</w:t>
      </w:r>
    </w:p>
    <w:p w14:paraId="75923F98" w14:textId="7F1BE408" w:rsidR="00A13116" w:rsidRDefault="00A13116" w:rsidP="00A13116">
      <w:pPr>
        <w:pStyle w:val="Heading2"/>
        <w:spacing w:before="240" w:line="360" w:lineRule="auto"/>
        <w:rPr>
          <w:lang w:val="en-US"/>
        </w:rPr>
      </w:pPr>
      <w:r>
        <w:rPr>
          <w:lang w:val="en-US"/>
        </w:rPr>
        <w:t xml:space="preserve"> </w:t>
      </w:r>
      <w:r w:rsidRPr="1D23B126">
        <w:rPr>
          <w:lang w:val="en-US"/>
        </w:rPr>
        <w:t>43: Matplotlib for Data Visualization: Introduction to Matplotlib</w:t>
      </w:r>
    </w:p>
    <w:p w14:paraId="069E9286" w14:textId="090BA5AF" w:rsidR="00A13116" w:rsidRDefault="00A13116" w:rsidP="00A13116">
      <w:pPr>
        <w:pStyle w:val="Heading2"/>
        <w:spacing w:before="240" w:line="360" w:lineRule="auto"/>
        <w:rPr>
          <w:lang w:val="en-US"/>
        </w:rPr>
      </w:pPr>
      <w:r>
        <w:rPr>
          <w:lang w:val="en-US"/>
        </w:rPr>
        <w:t xml:space="preserve"> </w:t>
      </w:r>
      <w:r w:rsidRPr="1D23B126">
        <w:rPr>
          <w:lang w:val="en-US"/>
        </w:rPr>
        <w:t>44: Matplotlib for Data Visualization: Matplotlib Multiple Plots</w:t>
      </w:r>
    </w:p>
    <w:p w14:paraId="0C67CC2A" w14:textId="0DC9653A" w:rsidR="00A13116" w:rsidRDefault="00A13116" w:rsidP="00A13116">
      <w:pPr>
        <w:pStyle w:val="Heading2"/>
        <w:spacing w:before="240" w:line="360" w:lineRule="auto"/>
        <w:rPr>
          <w:lang w:val="en-US"/>
        </w:rPr>
      </w:pPr>
      <w:r>
        <w:rPr>
          <w:lang w:val="en-US"/>
        </w:rPr>
        <w:t xml:space="preserve"> </w:t>
      </w:r>
      <w:r w:rsidRPr="1D23B126">
        <w:rPr>
          <w:lang w:val="en-US"/>
        </w:rPr>
        <w:t>45: Matplotlib for Data Visualization: Matplotlib Colors and Styles</w:t>
      </w:r>
    </w:p>
    <w:p w14:paraId="0510248E" w14:textId="7AAA41F6" w:rsidR="00A13116" w:rsidRDefault="00A13116" w:rsidP="00A13116">
      <w:pPr>
        <w:pStyle w:val="Heading2"/>
        <w:spacing w:before="240" w:line="360" w:lineRule="auto"/>
        <w:rPr>
          <w:lang w:val="en-US"/>
        </w:rPr>
      </w:pPr>
      <w:r>
        <w:rPr>
          <w:lang w:val="en-US"/>
        </w:rPr>
        <w:t xml:space="preserve"> </w:t>
      </w:r>
      <w:r w:rsidRPr="1D23B126">
        <w:rPr>
          <w:lang w:val="en-US"/>
        </w:rPr>
        <w:t>46: Matplotlib for Data Visualization: Matplotlib Colors and Styles Quiz</w:t>
      </w:r>
    </w:p>
    <w:p w14:paraId="5756FF07" w14:textId="637E9E4C" w:rsidR="00A13116" w:rsidRDefault="00A13116" w:rsidP="00A13116">
      <w:pPr>
        <w:pStyle w:val="Heading2"/>
        <w:spacing w:before="240" w:line="360" w:lineRule="auto"/>
        <w:rPr>
          <w:lang w:val="en-US"/>
        </w:rPr>
      </w:pPr>
      <w:r>
        <w:rPr>
          <w:lang w:val="en-US"/>
        </w:rPr>
        <w:t xml:space="preserve"> </w:t>
      </w:r>
      <w:r w:rsidRPr="1D23B126">
        <w:rPr>
          <w:lang w:val="en-US"/>
        </w:rPr>
        <w:t>47: Matplotlib for Data Visualization: Matplotlib Colors and Styles Solution</w:t>
      </w:r>
    </w:p>
    <w:p w14:paraId="3F828629" w14:textId="0C3A48B4" w:rsidR="00A13116" w:rsidRDefault="00A13116" w:rsidP="00A13116">
      <w:pPr>
        <w:pStyle w:val="Heading2"/>
        <w:spacing w:before="240" w:line="360" w:lineRule="auto"/>
        <w:rPr>
          <w:lang w:val="en-US"/>
        </w:rPr>
      </w:pPr>
      <w:r>
        <w:rPr>
          <w:lang w:val="en-US"/>
        </w:rPr>
        <w:t xml:space="preserve"> </w:t>
      </w:r>
      <w:r w:rsidRPr="1D23B126">
        <w:rPr>
          <w:lang w:val="en-US"/>
        </w:rPr>
        <w:t>48: Matplotlib for Data Visualization: Matplotlib Colors and Styles Shortcuts</w:t>
      </w:r>
    </w:p>
    <w:p w14:paraId="0D61ABD6" w14:textId="371B0286" w:rsidR="00A13116" w:rsidRDefault="00A13116" w:rsidP="00A13116">
      <w:pPr>
        <w:pStyle w:val="Heading2"/>
        <w:spacing w:before="240" w:line="360" w:lineRule="auto"/>
        <w:rPr>
          <w:lang w:val="en-US"/>
        </w:rPr>
      </w:pPr>
      <w:r>
        <w:rPr>
          <w:lang w:val="en-US"/>
        </w:rPr>
        <w:t xml:space="preserve"> </w:t>
      </w:r>
      <w:r w:rsidRPr="1D23B126">
        <w:rPr>
          <w:lang w:val="en-US"/>
        </w:rPr>
        <w:t>49: Matplotlib for Data Visualization: Matplotlib Axis Limits</w:t>
      </w:r>
    </w:p>
    <w:p w14:paraId="7709FB85" w14:textId="0D617940" w:rsidR="00A13116" w:rsidRDefault="00A13116" w:rsidP="00A13116">
      <w:pPr>
        <w:pStyle w:val="Heading2"/>
        <w:spacing w:before="240" w:line="360" w:lineRule="auto"/>
        <w:rPr>
          <w:lang w:val="en-US"/>
        </w:rPr>
      </w:pPr>
      <w:r>
        <w:rPr>
          <w:lang w:val="en-US"/>
        </w:rPr>
        <w:t xml:space="preserve"> </w:t>
      </w:r>
      <w:r w:rsidRPr="1D23B126">
        <w:rPr>
          <w:lang w:val="en-US"/>
        </w:rPr>
        <w:t>50: Matplotlib for Data Visualization: Matplotlib Axis Limits Quiz</w:t>
      </w:r>
    </w:p>
    <w:p w14:paraId="550301CB" w14:textId="7E9F254F" w:rsidR="00A13116" w:rsidRDefault="00A13116" w:rsidP="00A13116">
      <w:pPr>
        <w:pStyle w:val="Heading2"/>
        <w:spacing w:before="240" w:line="360" w:lineRule="auto"/>
        <w:rPr>
          <w:lang w:val="en-US"/>
        </w:rPr>
      </w:pPr>
      <w:r>
        <w:rPr>
          <w:lang w:val="en-US"/>
        </w:rPr>
        <w:t xml:space="preserve"> </w:t>
      </w:r>
      <w:r w:rsidRPr="1D23B126">
        <w:rPr>
          <w:lang w:val="en-US"/>
        </w:rPr>
        <w:t>51: Matplotlib for Data Visualization: Matplotlib Axis Limits Solution</w:t>
      </w:r>
    </w:p>
    <w:p w14:paraId="6F68B8E9" w14:textId="283B2F49" w:rsidR="00A13116" w:rsidRDefault="00A13116" w:rsidP="00A13116">
      <w:pPr>
        <w:pStyle w:val="Heading2"/>
        <w:spacing w:before="240" w:line="360" w:lineRule="auto"/>
        <w:rPr>
          <w:lang w:val="en-US"/>
        </w:rPr>
      </w:pPr>
      <w:r>
        <w:rPr>
          <w:lang w:val="en-US"/>
        </w:rPr>
        <w:t xml:space="preserve"> </w:t>
      </w:r>
      <w:r w:rsidRPr="1D23B126">
        <w:rPr>
          <w:lang w:val="en-US"/>
        </w:rPr>
        <w:t>52: Matplotlib for Data Visualization: Matplotlib Legends Labels</w:t>
      </w:r>
    </w:p>
    <w:p w14:paraId="1F8ABFA1" w14:textId="524516D8" w:rsidR="00A13116" w:rsidRDefault="00A13116" w:rsidP="00A13116">
      <w:pPr>
        <w:pStyle w:val="Heading2"/>
        <w:spacing w:before="240" w:line="360" w:lineRule="auto"/>
        <w:rPr>
          <w:lang w:val="en-US"/>
        </w:rPr>
      </w:pPr>
      <w:r>
        <w:rPr>
          <w:lang w:val="en-US"/>
        </w:rPr>
        <w:t xml:space="preserve"> </w:t>
      </w:r>
      <w:r w:rsidRPr="1D23B126">
        <w:rPr>
          <w:lang w:val="en-US"/>
        </w:rPr>
        <w:t>53: Matplotlib for Data Visualization: Matplotlib Set Function</w:t>
      </w:r>
    </w:p>
    <w:p w14:paraId="28E63611" w14:textId="37910C76" w:rsidR="00A13116" w:rsidRDefault="00A13116" w:rsidP="00A13116">
      <w:pPr>
        <w:pStyle w:val="Heading2"/>
        <w:spacing w:before="240" w:line="360" w:lineRule="auto"/>
        <w:rPr>
          <w:lang w:val="en-US"/>
        </w:rPr>
      </w:pPr>
      <w:r>
        <w:rPr>
          <w:lang w:val="en-US"/>
        </w:rPr>
        <w:t xml:space="preserve"> </w:t>
      </w:r>
      <w:r w:rsidRPr="1D23B126">
        <w:rPr>
          <w:lang w:val="en-US"/>
        </w:rPr>
        <w:t>54: Matplotlib for Data Visualization: Matplotlib Set Function Quiz</w:t>
      </w:r>
    </w:p>
    <w:p w14:paraId="22B4F4F5" w14:textId="26A6D704" w:rsidR="00A13116" w:rsidRDefault="00A13116" w:rsidP="00A13116">
      <w:pPr>
        <w:pStyle w:val="Heading2"/>
        <w:spacing w:before="240" w:line="360" w:lineRule="auto"/>
        <w:rPr>
          <w:lang w:val="en-US"/>
        </w:rPr>
      </w:pPr>
      <w:r>
        <w:rPr>
          <w:lang w:val="en-US"/>
        </w:rPr>
        <w:t xml:space="preserve"> </w:t>
      </w:r>
      <w:r w:rsidRPr="1D23B126">
        <w:rPr>
          <w:lang w:val="en-US"/>
        </w:rPr>
        <w:t>55: Matplotlib for Data Visualization: Matplotlib Set Function Solution</w:t>
      </w:r>
    </w:p>
    <w:p w14:paraId="1326191F" w14:textId="5A767F8F" w:rsidR="00A13116" w:rsidRDefault="00A13116" w:rsidP="00A13116">
      <w:pPr>
        <w:pStyle w:val="Heading2"/>
        <w:spacing w:before="240" w:line="360" w:lineRule="auto"/>
        <w:rPr>
          <w:lang w:val="en-US"/>
        </w:rPr>
      </w:pPr>
      <w:r>
        <w:rPr>
          <w:lang w:val="en-US"/>
        </w:rPr>
        <w:lastRenderedPageBreak/>
        <w:t xml:space="preserve"> </w:t>
      </w:r>
      <w:r w:rsidRPr="1D23B126">
        <w:rPr>
          <w:lang w:val="en-US"/>
        </w:rPr>
        <w:t>56: Matplotlib for Data Visualization: Matplotlib Markers</w:t>
      </w:r>
    </w:p>
    <w:p w14:paraId="379E83FE" w14:textId="51A2114B" w:rsidR="00A13116" w:rsidRPr="00D23D2B" w:rsidRDefault="00A13116" w:rsidP="00A13116">
      <w:pPr>
        <w:pStyle w:val="Heading2"/>
        <w:spacing w:before="240" w:line="360" w:lineRule="auto"/>
        <w:rPr>
          <w:lang w:val="en-US"/>
        </w:rPr>
      </w:pPr>
      <w:r>
        <w:rPr>
          <w:lang w:val="en-US"/>
        </w:rPr>
        <w:t xml:space="preserve"> </w:t>
      </w:r>
      <w:r w:rsidRPr="1D23B126">
        <w:rPr>
          <w:lang w:val="en-US"/>
        </w:rPr>
        <w:t xml:space="preserve">57: Matplotlib for Data Visualization: Matplotlib Markers </w:t>
      </w:r>
      <w:proofErr w:type="spellStart"/>
      <w:r w:rsidRPr="1D23B126">
        <w:rPr>
          <w:lang w:val="en-US"/>
        </w:rPr>
        <w:t>Randomplots</w:t>
      </w:r>
      <w:proofErr w:type="spellEnd"/>
    </w:p>
    <w:p w14:paraId="573A76EC" w14:textId="7725EDB5" w:rsidR="00A13116" w:rsidRDefault="00A13116" w:rsidP="00A13116">
      <w:pPr>
        <w:pStyle w:val="Heading2"/>
        <w:spacing w:before="240" w:line="360" w:lineRule="auto"/>
        <w:rPr>
          <w:lang w:val="en-US"/>
        </w:rPr>
      </w:pPr>
      <w:r>
        <w:rPr>
          <w:lang w:val="en-US"/>
        </w:rPr>
        <w:t xml:space="preserve"> </w:t>
      </w:r>
      <w:r w:rsidRPr="1D23B126">
        <w:rPr>
          <w:lang w:val="en-US"/>
        </w:rPr>
        <w:t>58: Matplotlib for Data Visualization: Matplotlib Scatter Plot</w:t>
      </w:r>
    </w:p>
    <w:p w14:paraId="78F118CB" w14:textId="4DD6D879" w:rsidR="00A13116" w:rsidRDefault="00A13116" w:rsidP="00A13116">
      <w:pPr>
        <w:pStyle w:val="Heading2"/>
        <w:spacing w:before="240" w:line="360" w:lineRule="auto"/>
        <w:rPr>
          <w:lang w:val="en-US"/>
        </w:rPr>
      </w:pPr>
      <w:r>
        <w:rPr>
          <w:lang w:val="en-US"/>
        </w:rPr>
        <w:t xml:space="preserve"> </w:t>
      </w:r>
      <w:r w:rsidRPr="1D23B126">
        <w:rPr>
          <w:lang w:val="en-US"/>
        </w:rPr>
        <w:t>59: Matplotlib for Data Visualization: Matplotlib Contour Plot</w:t>
      </w:r>
    </w:p>
    <w:p w14:paraId="54511483" w14:textId="73883740" w:rsidR="00A13116" w:rsidRDefault="00A13116" w:rsidP="00A13116">
      <w:pPr>
        <w:pStyle w:val="Heading2"/>
        <w:spacing w:before="240" w:line="360" w:lineRule="auto"/>
        <w:rPr>
          <w:lang w:val="en-US"/>
        </w:rPr>
      </w:pPr>
      <w:r>
        <w:rPr>
          <w:lang w:val="en-US"/>
        </w:rPr>
        <w:t xml:space="preserve"> </w:t>
      </w:r>
      <w:r w:rsidRPr="1D23B126">
        <w:rPr>
          <w:lang w:val="en-US"/>
        </w:rPr>
        <w:t>60: Matplotlib for Data Visualization: Matplotlib Contour Plot Quiz</w:t>
      </w:r>
    </w:p>
    <w:p w14:paraId="458CCDAA" w14:textId="1AF52D34" w:rsidR="00A13116" w:rsidRDefault="00A13116" w:rsidP="00A13116">
      <w:pPr>
        <w:pStyle w:val="Heading2"/>
        <w:spacing w:before="240" w:line="360" w:lineRule="auto"/>
        <w:rPr>
          <w:lang w:val="en-US"/>
        </w:rPr>
      </w:pPr>
      <w:r>
        <w:rPr>
          <w:lang w:val="en-US"/>
        </w:rPr>
        <w:t xml:space="preserve"> </w:t>
      </w:r>
      <w:r w:rsidRPr="1D23B126">
        <w:rPr>
          <w:lang w:val="en-US"/>
        </w:rPr>
        <w:t>61: Matplotlib for Data Visualization: Matplotlib Contour Plot Solution</w:t>
      </w:r>
    </w:p>
    <w:p w14:paraId="45BAD810" w14:textId="40696FBD" w:rsidR="00A13116" w:rsidRDefault="00A13116" w:rsidP="00A13116">
      <w:pPr>
        <w:pStyle w:val="Heading2"/>
        <w:spacing w:before="240" w:line="360" w:lineRule="auto"/>
        <w:rPr>
          <w:lang w:val="en-US"/>
        </w:rPr>
      </w:pPr>
      <w:r>
        <w:rPr>
          <w:lang w:val="en-US"/>
        </w:rPr>
        <w:t xml:space="preserve"> </w:t>
      </w:r>
      <w:r w:rsidRPr="1D23B126">
        <w:rPr>
          <w:lang w:val="en-US"/>
        </w:rPr>
        <w:t>62: Matplotlib for Data Visualization: Matplotlib Histograms</w:t>
      </w:r>
    </w:p>
    <w:p w14:paraId="2BFFA778" w14:textId="4DCBA087" w:rsidR="00A13116" w:rsidRDefault="00A13116" w:rsidP="00A13116">
      <w:pPr>
        <w:pStyle w:val="Heading2"/>
        <w:spacing w:before="240" w:line="360" w:lineRule="auto"/>
        <w:rPr>
          <w:lang w:val="en-US"/>
        </w:rPr>
      </w:pPr>
      <w:r>
        <w:rPr>
          <w:lang w:val="en-US"/>
        </w:rPr>
        <w:t xml:space="preserve"> </w:t>
      </w:r>
      <w:r w:rsidRPr="1D23B126">
        <w:rPr>
          <w:lang w:val="en-US"/>
        </w:rPr>
        <w:t>63: Matplotlib for Data Visualization: Matplotlib Subplots</w:t>
      </w:r>
    </w:p>
    <w:p w14:paraId="09C86F47" w14:textId="2B509B13" w:rsidR="00A13116" w:rsidRDefault="00A13116" w:rsidP="00A13116">
      <w:pPr>
        <w:pStyle w:val="Heading2"/>
        <w:spacing w:before="240" w:line="360" w:lineRule="auto"/>
        <w:rPr>
          <w:lang w:val="en-US"/>
        </w:rPr>
      </w:pPr>
      <w:r>
        <w:rPr>
          <w:lang w:val="en-US"/>
        </w:rPr>
        <w:t xml:space="preserve"> </w:t>
      </w:r>
      <w:r w:rsidRPr="1D23B126">
        <w:rPr>
          <w:lang w:val="en-US"/>
        </w:rPr>
        <w:t>64: Matplotlib for Data Visualization: Matplotlib Subplots Quiz</w:t>
      </w:r>
    </w:p>
    <w:p w14:paraId="6961B19C" w14:textId="6AF6AABE" w:rsidR="00A13116" w:rsidRPr="00D23D2B" w:rsidRDefault="00A13116" w:rsidP="00A13116">
      <w:pPr>
        <w:pStyle w:val="Heading2"/>
        <w:spacing w:before="240" w:line="360" w:lineRule="auto"/>
        <w:rPr>
          <w:lang w:val="en-US"/>
        </w:rPr>
      </w:pPr>
      <w:r>
        <w:rPr>
          <w:lang w:val="en-US"/>
        </w:rPr>
        <w:t xml:space="preserve"> </w:t>
      </w:r>
      <w:r w:rsidRPr="1D23B126">
        <w:rPr>
          <w:lang w:val="en-US"/>
        </w:rPr>
        <w:t>65: Matplotlib for Data Visualization: Matplotlib Subplots Solution</w:t>
      </w:r>
    </w:p>
    <w:p w14:paraId="63E79E10" w14:textId="091CCD84" w:rsidR="00A13116" w:rsidRDefault="00A13116" w:rsidP="00A13116">
      <w:pPr>
        <w:pStyle w:val="Heading2"/>
        <w:spacing w:before="240" w:line="360" w:lineRule="auto"/>
        <w:rPr>
          <w:lang w:val="en-US"/>
        </w:rPr>
      </w:pPr>
      <w:r>
        <w:rPr>
          <w:lang w:val="en-US"/>
        </w:rPr>
        <w:t xml:space="preserve"> </w:t>
      </w:r>
      <w:r w:rsidRPr="1D23B126">
        <w:rPr>
          <w:lang w:val="en-US"/>
        </w:rPr>
        <w:t>66: Matplotlib for Data Visualization: Matplotlib 3D Introduction</w:t>
      </w:r>
    </w:p>
    <w:p w14:paraId="47A7B756" w14:textId="25671A0A" w:rsidR="00A13116" w:rsidRDefault="00A13116" w:rsidP="00A13116">
      <w:pPr>
        <w:pStyle w:val="Heading2"/>
        <w:spacing w:before="240" w:line="360" w:lineRule="auto"/>
        <w:rPr>
          <w:lang w:val="en-US"/>
        </w:rPr>
      </w:pPr>
      <w:r>
        <w:rPr>
          <w:lang w:val="en-US"/>
        </w:rPr>
        <w:t xml:space="preserve"> </w:t>
      </w:r>
      <w:r w:rsidRPr="1D23B126">
        <w:rPr>
          <w:lang w:val="en-US"/>
        </w:rPr>
        <w:t>67: Matplotlib for Data Visualization: Matplotlib 3D Scatter Plots</w:t>
      </w:r>
    </w:p>
    <w:p w14:paraId="08312AD3" w14:textId="72859491" w:rsidR="00A13116" w:rsidRDefault="00A13116" w:rsidP="00A13116">
      <w:pPr>
        <w:pStyle w:val="Heading2"/>
        <w:spacing w:before="240" w:line="360" w:lineRule="auto"/>
        <w:rPr>
          <w:lang w:val="en-US"/>
        </w:rPr>
      </w:pPr>
      <w:r>
        <w:rPr>
          <w:lang w:val="en-US"/>
        </w:rPr>
        <w:t xml:space="preserve"> </w:t>
      </w:r>
      <w:r w:rsidRPr="1D23B126">
        <w:rPr>
          <w:lang w:val="en-US"/>
        </w:rPr>
        <w:t>68: Matplotlib for Data Visualization: Matplotlib 3D Scatter Plots Quiz</w:t>
      </w:r>
    </w:p>
    <w:p w14:paraId="61448631" w14:textId="1142E9DF" w:rsidR="00A13116" w:rsidRDefault="00A13116" w:rsidP="00A13116">
      <w:pPr>
        <w:pStyle w:val="Heading2"/>
        <w:spacing w:before="240" w:line="360" w:lineRule="auto"/>
        <w:rPr>
          <w:lang w:val="en-US"/>
        </w:rPr>
      </w:pPr>
      <w:r>
        <w:rPr>
          <w:lang w:val="en-US"/>
        </w:rPr>
        <w:t xml:space="preserve"> </w:t>
      </w:r>
      <w:r w:rsidRPr="1D23B126">
        <w:rPr>
          <w:lang w:val="en-US"/>
        </w:rPr>
        <w:t>69: Matplotlib for Data Visualization: Matplotlib 3D Scatter Plots Solution</w:t>
      </w:r>
    </w:p>
    <w:p w14:paraId="1CDCDFB8" w14:textId="1E5DFE86" w:rsidR="00A13116" w:rsidRDefault="00A13116" w:rsidP="00A13116">
      <w:pPr>
        <w:pStyle w:val="Heading2"/>
        <w:spacing w:before="240" w:line="360" w:lineRule="auto"/>
        <w:rPr>
          <w:lang w:val="en-US"/>
        </w:rPr>
      </w:pPr>
      <w:r>
        <w:rPr>
          <w:lang w:val="en-US"/>
        </w:rPr>
        <w:t xml:space="preserve"> </w:t>
      </w:r>
      <w:r w:rsidRPr="1D23B126">
        <w:rPr>
          <w:lang w:val="en-US"/>
        </w:rPr>
        <w:t>70: Matplotlib for Data Visualization: Matplotlib 3D Surface Plots</w:t>
      </w:r>
    </w:p>
    <w:p w14:paraId="607F481E" w14:textId="141D2DC3" w:rsidR="00A13116" w:rsidRDefault="00A13116" w:rsidP="00A13116">
      <w:pPr>
        <w:pStyle w:val="Heading2"/>
        <w:spacing w:before="240" w:line="360" w:lineRule="auto"/>
        <w:rPr>
          <w:lang w:val="en-US"/>
        </w:rPr>
      </w:pPr>
      <w:r>
        <w:rPr>
          <w:lang w:val="en-US"/>
        </w:rPr>
        <w:t xml:space="preserve"> </w:t>
      </w:r>
      <w:r w:rsidRPr="1D23B126">
        <w:rPr>
          <w:lang w:val="en-US"/>
        </w:rPr>
        <w:t>71: Seaborn for Data Visualization: Introduction to Seaborn</w:t>
      </w:r>
    </w:p>
    <w:p w14:paraId="0DFEA289" w14:textId="1E6DF8B5" w:rsidR="00A13116" w:rsidRDefault="00A13116" w:rsidP="00A13116">
      <w:pPr>
        <w:pStyle w:val="Heading2"/>
        <w:spacing w:before="240" w:line="360" w:lineRule="auto"/>
        <w:rPr>
          <w:lang w:val="en-US"/>
        </w:rPr>
      </w:pPr>
      <w:r>
        <w:rPr>
          <w:lang w:val="en-US"/>
        </w:rPr>
        <w:t xml:space="preserve"> </w:t>
      </w:r>
      <w:r w:rsidRPr="1D23B126">
        <w:rPr>
          <w:lang w:val="en-US"/>
        </w:rPr>
        <w:t xml:space="preserve">72: Seaborn for Data Visualization: Seaborn </w:t>
      </w:r>
      <w:proofErr w:type="spellStart"/>
      <w:r w:rsidRPr="1D23B126">
        <w:rPr>
          <w:lang w:val="en-US"/>
        </w:rPr>
        <w:t>Relplot</w:t>
      </w:r>
      <w:proofErr w:type="spellEnd"/>
    </w:p>
    <w:p w14:paraId="7CAE0A01" w14:textId="7FEFD55A" w:rsidR="00A13116" w:rsidRDefault="00A13116" w:rsidP="00A13116">
      <w:pPr>
        <w:pStyle w:val="Heading2"/>
        <w:spacing w:before="240" w:line="360" w:lineRule="auto"/>
        <w:rPr>
          <w:lang w:val="en-US"/>
        </w:rPr>
      </w:pPr>
      <w:r>
        <w:rPr>
          <w:lang w:val="en-US"/>
        </w:rPr>
        <w:t xml:space="preserve"> </w:t>
      </w:r>
      <w:r w:rsidRPr="1D23B126">
        <w:rPr>
          <w:lang w:val="en-US"/>
        </w:rPr>
        <w:t xml:space="preserve">73: Seaborn for Data Visualization: Seaborn </w:t>
      </w:r>
      <w:proofErr w:type="spellStart"/>
      <w:r w:rsidRPr="1D23B126">
        <w:rPr>
          <w:lang w:val="en-US"/>
        </w:rPr>
        <w:t>Relplot</w:t>
      </w:r>
      <w:proofErr w:type="spellEnd"/>
      <w:r w:rsidRPr="1D23B126">
        <w:rPr>
          <w:lang w:val="en-US"/>
        </w:rPr>
        <w:t xml:space="preserve"> Quiz</w:t>
      </w:r>
    </w:p>
    <w:p w14:paraId="3BC2B6F5" w14:textId="4D673919" w:rsidR="00A13116" w:rsidRDefault="00A13116" w:rsidP="00A13116">
      <w:pPr>
        <w:pStyle w:val="Heading2"/>
        <w:spacing w:before="240" w:line="360" w:lineRule="auto"/>
        <w:rPr>
          <w:lang w:val="en-US"/>
        </w:rPr>
      </w:pPr>
      <w:r>
        <w:rPr>
          <w:lang w:val="en-US"/>
        </w:rPr>
        <w:t xml:space="preserve"> </w:t>
      </w:r>
      <w:r w:rsidRPr="1D23B126">
        <w:rPr>
          <w:lang w:val="en-US"/>
        </w:rPr>
        <w:t xml:space="preserve">74: Seaborn for Data Visualization: Seaborn </w:t>
      </w:r>
      <w:proofErr w:type="spellStart"/>
      <w:r w:rsidRPr="1D23B126">
        <w:rPr>
          <w:lang w:val="en-US"/>
        </w:rPr>
        <w:t>Relplot</w:t>
      </w:r>
      <w:proofErr w:type="spellEnd"/>
      <w:r w:rsidRPr="1D23B126">
        <w:rPr>
          <w:lang w:val="en-US"/>
        </w:rPr>
        <w:t xml:space="preserve"> Solution</w:t>
      </w:r>
    </w:p>
    <w:p w14:paraId="37F1B2BD" w14:textId="6B2FAE27" w:rsidR="00A13116" w:rsidRDefault="00A13116" w:rsidP="00A13116">
      <w:pPr>
        <w:pStyle w:val="Heading2"/>
        <w:spacing w:before="240" w:line="360" w:lineRule="auto"/>
        <w:rPr>
          <w:lang w:val="en-US"/>
        </w:rPr>
      </w:pPr>
      <w:r>
        <w:rPr>
          <w:lang w:val="en-US"/>
        </w:rPr>
        <w:t xml:space="preserve"> </w:t>
      </w:r>
      <w:r w:rsidRPr="1D23B126">
        <w:rPr>
          <w:lang w:val="en-US"/>
        </w:rPr>
        <w:t xml:space="preserve">75: Seaborn for Data Visualization: Seaborn </w:t>
      </w:r>
      <w:proofErr w:type="spellStart"/>
      <w:r w:rsidRPr="1D23B126">
        <w:rPr>
          <w:lang w:val="en-US"/>
        </w:rPr>
        <w:t>Relplot</w:t>
      </w:r>
      <w:proofErr w:type="spellEnd"/>
      <w:r w:rsidRPr="1D23B126">
        <w:rPr>
          <w:lang w:val="en-US"/>
        </w:rPr>
        <w:t xml:space="preserve"> Kind Line</w:t>
      </w:r>
    </w:p>
    <w:p w14:paraId="4E62DF6A" w14:textId="6634BA5E" w:rsidR="00A13116" w:rsidRDefault="00A13116" w:rsidP="00A13116">
      <w:pPr>
        <w:pStyle w:val="Heading2"/>
        <w:spacing w:before="240" w:line="360" w:lineRule="auto"/>
        <w:rPr>
          <w:lang w:val="en-US"/>
        </w:rPr>
      </w:pPr>
      <w:r>
        <w:rPr>
          <w:lang w:val="en-US"/>
        </w:rPr>
        <w:lastRenderedPageBreak/>
        <w:t xml:space="preserve"> </w:t>
      </w:r>
      <w:r w:rsidRPr="1D23B126">
        <w:rPr>
          <w:lang w:val="en-US"/>
        </w:rPr>
        <w:t xml:space="preserve">76: Seaborn for Data Visualization: Seaborn </w:t>
      </w:r>
      <w:proofErr w:type="spellStart"/>
      <w:r w:rsidRPr="1D23B126">
        <w:rPr>
          <w:lang w:val="en-US"/>
        </w:rPr>
        <w:t>Relplot</w:t>
      </w:r>
      <w:proofErr w:type="spellEnd"/>
      <w:r w:rsidRPr="1D23B126">
        <w:rPr>
          <w:lang w:val="en-US"/>
        </w:rPr>
        <w:t xml:space="preserve"> Facets</w:t>
      </w:r>
    </w:p>
    <w:p w14:paraId="4221CEC8" w14:textId="6BEA767E" w:rsidR="00A13116" w:rsidRDefault="00A13116" w:rsidP="00A13116">
      <w:pPr>
        <w:pStyle w:val="Heading2"/>
        <w:spacing w:before="240" w:line="360" w:lineRule="auto"/>
        <w:rPr>
          <w:lang w:val="en-US"/>
        </w:rPr>
      </w:pPr>
      <w:r>
        <w:rPr>
          <w:lang w:val="en-US"/>
        </w:rPr>
        <w:t xml:space="preserve"> </w:t>
      </w:r>
      <w:r w:rsidRPr="1D23B126">
        <w:rPr>
          <w:lang w:val="en-US"/>
        </w:rPr>
        <w:t xml:space="preserve">77: Seaborn for Data Visualization: Seaborn </w:t>
      </w:r>
      <w:proofErr w:type="spellStart"/>
      <w:r w:rsidRPr="1D23B126">
        <w:rPr>
          <w:lang w:val="en-US"/>
        </w:rPr>
        <w:t>Relplot</w:t>
      </w:r>
      <w:proofErr w:type="spellEnd"/>
      <w:r w:rsidRPr="1D23B126">
        <w:rPr>
          <w:lang w:val="en-US"/>
        </w:rPr>
        <w:t xml:space="preserve"> Facets Quiz</w:t>
      </w:r>
    </w:p>
    <w:p w14:paraId="2606B05D" w14:textId="0FEE8529" w:rsidR="00A13116" w:rsidRDefault="00A13116" w:rsidP="00A13116">
      <w:pPr>
        <w:pStyle w:val="Heading2"/>
        <w:spacing w:before="240" w:line="360" w:lineRule="auto"/>
        <w:rPr>
          <w:lang w:val="en-US"/>
        </w:rPr>
      </w:pPr>
      <w:r>
        <w:rPr>
          <w:lang w:val="en-US"/>
        </w:rPr>
        <w:t xml:space="preserve"> </w:t>
      </w:r>
      <w:r w:rsidRPr="1D23B126">
        <w:rPr>
          <w:lang w:val="en-US"/>
        </w:rPr>
        <w:t xml:space="preserve">78: Seaborn for Data Visualization: Seaborn </w:t>
      </w:r>
      <w:proofErr w:type="spellStart"/>
      <w:r w:rsidRPr="1D23B126">
        <w:rPr>
          <w:lang w:val="en-US"/>
        </w:rPr>
        <w:t>Relplot</w:t>
      </w:r>
      <w:proofErr w:type="spellEnd"/>
      <w:r w:rsidRPr="1D23B126">
        <w:rPr>
          <w:lang w:val="en-US"/>
        </w:rPr>
        <w:t xml:space="preserve"> Facets Solution</w:t>
      </w:r>
    </w:p>
    <w:p w14:paraId="69A8B43A" w14:textId="10E5A56C" w:rsidR="00A13116" w:rsidRDefault="00A13116" w:rsidP="00A13116">
      <w:pPr>
        <w:pStyle w:val="Heading2"/>
        <w:spacing w:before="240" w:line="360" w:lineRule="auto"/>
        <w:rPr>
          <w:lang w:val="en-US"/>
        </w:rPr>
      </w:pPr>
      <w:r>
        <w:rPr>
          <w:lang w:val="en-US"/>
        </w:rPr>
        <w:t xml:space="preserve"> </w:t>
      </w:r>
      <w:r w:rsidRPr="1D23B126">
        <w:rPr>
          <w:lang w:val="en-US"/>
        </w:rPr>
        <w:t xml:space="preserve">79: Seaborn for Data Visualization: Seaborn </w:t>
      </w:r>
      <w:proofErr w:type="spellStart"/>
      <w:r w:rsidRPr="1D23B126">
        <w:rPr>
          <w:lang w:val="en-US"/>
        </w:rPr>
        <w:t>Catplot</w:t>
      </w:r>
      <w:proofErr w:type="spellEnd"/>
    </w:p>
    <w:p w14:paraId="08170A1D" w14:textId="291815DE" w:rsidR="00A13116" w:rsidRDefault="00A13116" w:rsidP="00A13116">
      <w:pPr>
        <w:pStyle w:val="Heading2"/>
        <w:spacing w:before="240" w:line="360" w:lineRule="auto"/>
        <w:rPr>
          <w:lang w:val="en-US"/>
        </w:rPr>
      </w:pPr>
      <w:r>
        <w:rPr>
          <w:lang w:val="en-US"/>
        </w:rPr>
        <w:t xml:space="preserve"> </w:t>
      </w:r>
      <w:r w:rsidRPr="1D23B126">
        <w:rPr>
          <w:lang w:val="en-US"/>
        </w:rPr>
        <w:t>80: Seaborn for Data Visualization: Seaborn Heatmaps</w:t>
      </w:r>
    </w:p>
    <w:p w14:paraId="76EBA35E" w14:textId="074E2C26" w:rsidR="00A13116" w:rsidRDefault="00A13116" w:rsidP="00A13116">
      <w:pPr>
        <w:pStyle w:val="Heading2"/>
        <w:spacing w:before="240" w:line="360" w:lineRule="auto"/>
        <w:rPr>
          <w:lang w:val="en-US"/>
        </w:rPr>
      </w:pPr>
      <w:r>
        <w:rPr>
          <w:lang w:val="en-US"/>
        </w:rPr>
        <w:t xml:space="preserve"> </w:t>
      </w:r>
      <w:r w:rsidRPr="1D23B126">
        <w:rPr>
          <w:lang w:val="en-US"/>
        </w:rPr>
        <w:t>81: Bokeh for Interactive Plotting: Introduction to Bokeh</w:t>
      </w:r>
    </w:p>
    <w:p w14:paraId="48E74D20" w14:textId="7458A50A" w:rsidR="00A13116" w:rsidRDefault="00A13116" w:rsidP="00A13116">
      <w:pPr>
        <w:pStyle w:val="Heading2"/>
        <w:spacing w:before="240" w:line="360" w:lineRule="auto"/>
        <w:rPr>
          <w:lang w:val="en-US"/>
        </w:rPr>
      </w:pPr>
      <w:r>
        <w:rPr>
          <w:lang w:val="en-US"/>
        </w:rPr>
        <w:t xml:space="preserve"> </w:t>
      </w:r>
      <w:r w:rsidRPr="1D23B126">
        <w:rPr>
          <w:lang w:val="en-US"/>
        </w:rPr>
        <w:t xml:space="preserve">82: Bokeh for Interactive Plotting: Bokeh </w:t>
      </w:r>
      <w:proofErr w:type="spellStart"/>
      <w:r w:rsidRPr="1D23B126">
        <w:rPr>
          <w:lang w:val="en-US"/>
        </w:rPr>
        <w:t>Multiplots</w:t>
      </w:r>
      <w:proofErr w:type="spellEnd"/>
      <w:r w:rsidRPr="1D23B126">
        <w:rPr>
          <w:lang w:val="en-US"/>
        </w:rPr>
        <w:t xml:space="preserve"> Markers</w:t>
      </w:r>
    </w:p>
    <w:p w14:paraId="6C86A7C1" w14:textId="7A23512D" w:rsidR="00A13116" w:rsidRDefault="00A13116" w:rsidP="00A13116">
      <w:pPr>
        <w:pStyle w:val="Heading2"/>
        <w:spacing w:before="240" w:line="360" w:lineRule="auto"/>
        <w:rPr>
          <w:lang w:val="en-US"/>
        </w:rPr>
      </w:pPr>
      <w:r>
        <w:rPr>
          <w:lang w:val="en-US"/>
        </w:rPr>
        <w:t xml:space="preserve"> </w:t>
      </w:r>
      <w:r w:rsidRPr="1D23B126">
        <w:rPr>
          <w:lang w:val="en-US"/>
        </w:rPr>
        <w:t xml:space="preserve">83: Bokeh for Interactive Plotting: Bokeh </w:t>
      </w:r>
      <w:proofErr w:type="spellStart"/>
      <w:r w:rsidRPr="1D23B126">
        <w:rPr>
          <w:lang w:val="en-US"/>
        </w:rPr>
        <w:t>Multiplots</w:t>
      </w:r>
      <w:proofErr w:type="spellEnd"/>
      <w:r w:rsidRPr="1D23B126">
        <w:rPr>
          <w:lang w:val="en-US"/>
        </w:rPr>
        <w:t xml:space="preserve"> Grid Plot</w:t>
      </w:r>
    </w:p>
    <w:p w14:paraId="04DE7CDF" w14:textId="46C1B547" w:rsidR="00A13116" w:rsidRDefault="00A13116" w:rsidP="00A13116">
      <w:pPr>
        <w:pStyle w:val="Heading2"/>
        <w:spacing w:before="240" w:line="360" w:lineRule="auto"/>
        <w:rPr>
          <w:lang w:val="en-US"/>
        </w:rPr>
      </w:pPr>
      <w:r>
        <w:rPr>
          <w:lang w:val="en-US"/>
        </w:rPr>
        <w:t xml:space="preserve"> </w:t>
      </w:r>
      <w:r w:rsidRPr="1D23B126">
        <w:rPr>
          <w:lang w:val="en-US"/>
        </w:rPr>
        <w:t xml:space="preserve">84: Bokeh for Interactive Plotting: Bokeh </w:t>
      </w:r>
      <w:proofErr w:type="spellStart"/>
      <w:r w:rsidRPr="1D23B126">
        <w:rPr>
          <w:lang w:val="en-US"/>
        </w:rPr>
        <w:t>Multiplots</w:t>
      </w:r>
      <w:proofErr w:type="spellEnd"/>
      <w:r w:rsidRPr="1D23B126">
        <w:rPr>
          <w:lang w:val="en-US"/>
        </w:rPr>
        <w:t xml:space="preserve"> Grid Plot Quiz</w:t>
      </w:r>
    </w:p>
    <w:p w14:paraId="66691DE6" w14:textId="0B2A3C12" w:rsidR="00A13116" w:rsidRDefault="00A13116" w:rsidP="00A13116">
      <w:pPr>
        <w:pStyle w:val="Heading2"/>
        <w:spacing w:before="240" w:line="360" w:lineRule="auto"/>
        <w:rPr>
          <w:lang w:val="en-US"/>
        </w:rPr>
      </w:pPr>
      <w:r>
        <w:rPr>
          <w:lang w:val="en-US"/>
        </w:rPr>
        <w:t xml:space="preserve"> </w:t>
      </w:r>
      <w:r w:rsidRPr="1D23B126">
        <w:rPr>
          <w:lang w:val="en-US"/>
        </w:rPr>
        <w:t xml:space="preserve">85: Bokeh for Interactive Plotting: Bokeh </w:t>
      </w:r>
      <w:proofErr w:type="spellStart"/>
      <w:r w:rsidRPr="1D23B126">
        <w:rPr>
          <w:lang w:val="en-US"/>
        </w:rPr>
        <w:t>Multiplots</w:t>
      </w:r>
      <w:proofErr w:type="spellEnd"/>
      <w:r w:rsidRPr="1D23B126">
        <w:rPr>
          <w:lang w:val="en-US"/>
        </w:rPr>
        <w:t xml:space="preserve"> Grid Plot Solution</w:t>
      </w:r>
    </w:p>
    <w:p w14:paraId="69ACE4CE" w14:textId="6EF0F89D" w:rsidR="00A13116" w:rsidRDefault="00A13116" w:rsidP="00A13116">
      <w:pPr>
        <w:pStyle w:val="Heading2"/>
        <w:spacing w:before="240" w:line="360" w:lineRule="auto"/>
        <w:rPr>
          <w:lang w:val="en-US"/>
        </w:rPr>
      </w:pPr>
      <w:r>
        <w:rPr>
          <w:lang w:val="en-US"/>
        </w:rPr>
        <w:t xml:space="preserve"> </w:t>
      </w:r>
      <w:r w:rsidRPr="1D23B126">
        <w:rPr>
          <w:lang w:val="en-US"/>
        </w:rPr>
        <w:t xml:space="preserve">86: </w:t>
      </w:r>
      <w:proofErr w:type="spellStart"/>
      <w:r w:rsidRPr="1D23B126">
        <w:rPr>
          <w:lang w:val="en-US"/>
        </w:rPr>
        <w:t>Plotly</w:t>
      </w:r>
      <w:proofErr w:type="spellEnd"/>
      <w:r w:rsidRPr="1D23B126">
        <w:rPr>
          <w:lang w:val="en-US"/>
        </w:rPr>
        <w:t xml:space="preserve"> for 3D Interactive Plotting: </w:t>
      </w:r>
      <w:proofErr w:type="spellStart"/>
      <w:r w:rsidRPr="1D23B126">
        <w:rPr>
          <w:lang w:val="en-US"/>
        </w:rPr>
        <w:t>Plotly</w:t>
      </w:r>
      <w:proofErr w:type="spellEnd"/>
      <w:r w:rsidRPr="1D23B126">
        <w:rPr>
          <w:lang w:val="en-US"/>
        </w:rPr>
        <w:t xml:space="preserve"> 3D Interactive Scatter Plot</w:t>
      </w:r>
    </w:p>
    <w:p w14:paraId="28D2B464" w14:textId="6D0EC026" w:rsidR="00A13116" w:rsidRDefault="00A13116" w:rsidP="00A13116">
      <w:pPr>
        <w:pStyle w:val="Heading2"/>
        <w:spacing w:before="240" w:line="360" w:lineRule="auto"/>
        <w:rPr>
          <w:lang w:val="en-US"/>
        </w:rPr>
      </w:pPr>
      <w:r>
        <w:rPr>
          <w:lang w:val="en-US"/>
        </w:rPr>
        <w:t xml:space="preserve"> </w:t>
      </w:r>
      <w:r w:rsidRPr="1D23B126">
        <w:rPr>
          <w:lang w:val="en-US"/>
        </w:rPr>
        <w:t xml:space="preserve">87: </w:t>
      </w:r>
      <w:proofErr w:type="spellStart"/>
      <w:r w:rsidRPr="1D23B126">
        <w:rPr>
          <w:lang w:val="en-US"/>
        </w:rPr>
        <w:t>Plotly</w:t>
      </w:r>
      <w:proofErr w:type="spellEnd"/>
      <w:r w:rsidRPr="1D23B126">
        <w:rPr>
          <w:lang w:val="en-US"/>
        </w:rPr>
        <w:t xml:space="preserve"> for 3D Interactive Plotting: </w:t>
      </w:r>
      <w:proofErr w:type="spellStart"/>
      <w:r w:rsidRPr="1D23B126">
        <w:rPr>
          <w:lang w:val="en-US"/>
        </w:rPr>
        <w:t>Plotly</w:t>
      </w:r>
      <w:proofErr w:type="spellEnd"/>
      <w:r w:rsidRPr="1D23B126">
        <w:rPr>
          <w:lang w:val="en-US"/>
        </w:rPr>
        <w:t xml:space="preserve"> 3D Interactive Scatter Plot Quiz</w:t>
      </w:r>
    </w:p>
    <w:p w14:paraId="365F15FA" w14:textId="76E9DE79" w:rsidR="00A13116" w:rsidRDefault="00A13116" w:rsidP="00A13116">
      <w:pPr>
        <w:pStyle w:val="Heading2"/>
        <w:spacing w:before="240" w:line="360" w:lineRule="auto"/>
        <w:rPr>
          <w:lang w:val="en-US"/>
        </w:rPr>
      </w:pPr>
      <w:r>
        <w:rPr>
          <w:lang w:val="en-US"/>
        </w:rPr>
        <w:t xml:space="preserve"> </w:t>
      </w:r>
      <w:r w:rsidRPr="1D23B126">
        <w:rPr>
          <w:lang w:val="en-US"/>
        </w:rPr>
        <w:t xml:space="preserve">88: </w:t>
      </w:r>
      <w:proofErr w:type="spellStart"/>
      <w:r w:rsidRPr="1D23B126">
        <w:rPr>
          <w:lang w:val="en-US"/>
        </w:rPr>
        <w:t>Plotly</w:t>
      </w:r>
      <w:proofErr w:type="spellEnd"/>
      <w:r w:rsidRPr="1D23B126">
        <w:rPr>
          <w:lang w:val="en-US"/>
        </w:rPr>
        <w:t xml:space="preserve"> for 3D Interactive Plotting: </w:t>
      </w:r>
      <w:proofErr w:type="spellStart"/>
      <w:r w:rsidRPr="1D23B126">
        <w:rPr>
          <w:lang w:val="en-US"/>
        </w:rPr>
        <w:t>Plotly</w:t>
      </w:r>
      <w:proofErr w:type="spellEnd"/>
      <w:r w:rsidRPr="1D23B126">
        <w:rPr>
          <w:lang w:val="en-US"/>
        </w:rPr>
        <w:t xml:space="preserve"> 3D Interactive Scatter Plot Solution</w:t>
      </w:r>
    </w:p>
    <w:p w14:paraId="78DAF3C1" w14:textId="3DCB3504" w:rsidR="00A13116" w:rsidRDefault="00A13116" w:rsidP="00A13116">
      <w:pPr>
        <w:pStyle w:val="Heading2"/>
        <w:spacing w:before="240" w:line="360" w:lineRule="auto"/>
        <w:rPr>
          <w:lang w:val="en-US"/>
        </w:rPr>
      </w:pPr>
      <w:r>
        <w:rPr>
          <w:lang w:val="en-US"/>
        </w:rPr>
        <w:t xml:space="preserve"> </w:t>
      </w:r>
      <w:r w:rsidRPr="1D23B126">
        <w:rPr>
          <w:lang w:val="en-US"/>
        </w:rPr>
        <w:t xml:space="preserve">89: </w:t>
      </w:r>
      <w:proofErr w:type="spellStart"/>
      <w:r w:rsidRPr="1D23B126">
        <w:rPr>
          <w:lang w:val="en-US"/>
        </w:rPr>
        <w:t>Plotly</w:t>
      </w:r>
      <w:proofErr w:type="spellEnd"/>
      <w:r w:rsidRPr="1D23B126">
        <w:rPr>
          <w:lang w:val="en-US"/>
        </w:rPr>
        <w:t xml:space="preserve"> for 3D Interactive Plotting: </w:t>
      </w:r>
      <w:proofErr w:type="spellStart"/>
      <w:r w:rsidRPr="1D23B126">
        <w:rPr>
          <w:lang w:val="en-US"/>
        </w:rPr>
        <w:t>Plotly</w:t>
      </w:r>
      <w:proofErr w:type="spellEnd"/>
      <w:r w:rsidRPr="1D23B126">
        <w:rPr>
          <w:lang w:val="en-US"/>
        </w:rPr>
        <w:t xml:space="preserve"> 3D Interactive Surface Plot</w:t>
      </w:r>
    </w:p>
    <w:p w14:paraId="02C62E73" w14:textId="056C7F65" w:rsidR="00A13116" w:rsidRDefault="00A13116" w:rsidP="00A13116">
      <w:pPr>
        <w:pStyle w:val="Heading2"/>
        <w:spacing w:before="240" w:line="360" w:lineRule="auto"/>
        <w:rPr>
          <w:lang w:val="en-US"/>
        </w:rPr>
      </w:pPr>
      <w:r>
        <w:rPr>
          <w:lang w:val="en-US"/>
        </w:rPr>
        <w:t xml:space="preserve"> </w:t>
      </w:r>
      <w:r w:rsidRPr="1D23B126">
        <w:rPr>
          <w:lang w:val="en-US"/>
        </w:rPr>
        <w:t xml:space="preserve">90: </w:t>
      </w:r>
      <w:proofErr w:type="spellStart"/>
      <w:r w:rsidRPr="1D23B126">
        <w:rPr>
          <w:lang w:val="en-US"/>
        </w:rPr>
        <w:t>Plotly</w:t>
      </w:r>
      <w:proofErr w:type="spellEnd"/>
      <w:r w:rsidRPr="1D23B126">
        <w:rPr>
          <w:lang w:val="en-US"/>
        </w:rPr>
        <w:t xml:space="preserve"> for 3D Interactive Plotting: </w:t>
      </w:r>
      <w:proofErr w:type="spellStart"/>
      <w:r w:rsidRPr="1D23B126">
        <w:rPr>
          <w:lang w:val="en-US"/>
        </w:rPr>
        <w:t>Plotly</w:t>
      </w:r>
      <w:proofErr w:type="spellEnd"/>
      <w:r w:rsidRPr="1D23B126">
        <w:rPr>
          <w:lang w:val="en-US"/>
        </w:rPr>
        <w:t xml:space="preserve"> 3D Interactive Surface Plot Quiz</w:t>
      </w:r>
    </w:p>
    <w:p w14:paraId="07F0A4A8" w14:textId="3190A7AF" w:rsidR="00A13116" w:rsidRDefault="00A13116" w:rsidP="00A13116">
      <w:pPr>
        <w:pStyle w:val="Heading2"/>
        <w:spacing w:before="240" w:line="360" w:lineRule="auto"/>
        <w:rPr>
          <w:lang w:val="en-US"/>
        </w:rPr>
      </w:pPr>
      <w:r>
        <w:rPr>
          <w:lang w:val="en-US"/>
        </w:rPr>
        <w:t xml:space="preserve"> </w:t>
      </w:r>
      <w:r w:rsidRPr="1D23B126">
        <w:rPr>
          <w:lang w:val="en-US"/>
        </w:rPr>
        <w:t xml:space="preserve">91: </w:t>
      </w:r>
      <w:proofErr w:type="spellStart"/>
      <w:r w:rsidRPr="1D23B126">
        <w:rPr>
          <w:lang w:val="en-US"/>
        </w:rPr>
        <w:t>Plotly</w:t>
      </w:r>
      <w:proofErr w:type="spellEnd"/>
      <w:r w:rsidRPr="1D23B126">
        <w:rPr>
          <w:lang w:val="en-US"/>
        </w:rPr>
        <w:t xml:space="preserve"> for 3D Interactive Plotting: </w:t>
      </w:r>
      <w:proofErr w:type="spellStart"/>
      <w:r w:rsidRPr="1D23B126">
        <w:rPr>
          <w:lang w:val="en-US"/>
        </w:rPr>
        <w:t>Plotly</w:t>
      </w:r>
      <w:proofErr w:type="spellEnd"/>
      <w:r w:rsidRPr="1D23B126">
        <w:rPr>
          <w:lang w:val="en-US"/>
        </w:rPr>
        <w:t xml:space="preserve"> 3D Interactive Surface Plot Solution</w:t>
      </w:r>
    </w:p>
    <w:p w14:paraId="35E98153" w14:textId="12AE6950" w:rsidR="00A13116" w:rsidRDefault="00A13116" w:rsidP="00A13116">
      <w:pPr>
        <w:pStyle w:val="Heading2"/>
        <w:spacing w:before="240" w:line="360" w:lineRule="auto"/>
        <w:rPr>
          <w:lang w:val="en-US"/>
        </w:rPr>
      </w:pPr>
      <w:r>
        <w:rPr>
          <w:lang w:val="en-US"/>
        </w:rPr>
        <w:t xml:space="preserve"> </w:t>
      </w:r>
      <w:r w:rsidRPr="1D23B126">
        <w:rPr>
          <w:lang w:val="en-US"/>
        </w:rPr>
        <w:t>92: Geographic Maps with Folium: Geographic Maps with Folium using COVID-19 Data</w:t>
      </w:r>
    </w:p>
    <w:p w14:paraId="5A1311C7" w14:textId="65E21BF2" w:rsidR="00A13116" w:rsidRDefault="00A13116" w:rsidP="00A13116">
      <w:pPr>
        <w:pStyle w:val="Heading2"/>
        <w:spacing w:before="240" w:line="360" w:lineRule="auto"/>
        <w:rPr>
          <w:lang w:val="en-US"/>
        </w:rPr>
      </w:pPr>
      <w:r>
        <w:rPr>
          <w:lang w:val="en-US"/>
        </w:rPr>
        <w:t xml:space="preserve"> </w:t>
      </w:r>
      <w:r w:rsidRPr="1D23B126">
        <w:rPr>
          <w:lang w:val="en-US"/>
        </w:rPr>
        <w:t>93: Geographic Maps with Folium: Geographic Maps with Folium using COVID-19 Data Quiz</w:t>
      </w:r>
    </w:p>
    <w:p w14:paraId="289DD889" w14:textId="59EA8115" w:rsidR="00A13116" w:rsidRDefault="00A13116" w:rsidP="00A13116">
      <w:pPr>
        <w:pStyle w:val="Heading2"/>
        <w:spacing w:before="240" w:line="360" w:lineRule="auto"/>
        <w:rPr>
          <w:lang w:val="en-US"/>
        </w:rPr>
      </w:pPr>
      <w:r>
        <w:rPr>
          <w:lang w:val="en-US"/>
        </w:rPr>
        <w:lastRenderedPageBreak/>
        <w:t xml:space="preserve"> </w:t>
      </w:r>
      <w:r w:rsidRPr="1D23B126">
        <w:rPr>
          <w:lang w:val="en-US"/>
        </w:rPr>
        <w:t>94: Geographic Maps with Folium: Geographic Maps with Folium using COVID-19 Data Solution</w:t>
      </w:r>
    </w:p>
    <w:p w14:paraId="4A88C00F" w14:textId="4BD97A19" w:rsidR="00A13116" w:rsidRDefault="00A13116" w:rsidP="00A13116">
      <w:pPr>
        <w:pStyle w:val="Heading2"/>
        <w:spacing w:before="240" w:line="360" w:lineRule="auto"/>
        <w:rPr>
          <w:lang w:val="en-US"/>
        </w:rPr>
      </w:pPr>
      <w:r>
        <w:rPr>
          <w:lang w:val="en-US"/>
        </w:rPr>
        <w:t xml:space="preserve"> </w:t>
      </w:r>
      <w:r w:rsidRPr="1D23B126">
        <w:rPr>
          <w:lang w:val="en-US"/>
        </w:rPr>
        <w:t>95: Pandas for Plotting: Pandas for Plotting</w:t>
      </w:r>
    </w:p>
    <w:p w14:paraId="7B3CD371" w14:textId="77777777" w:rsidR="00A13116" w:rsidRDefault="00A13116" w:rsidP="00A13116">
      <w:pPr>
        <w:pStyle w:val="Heading1"/>
        <w:spacing w:line="360" w:lineRule="auto"/>
        <w:rPr>
          <w:lang w:val="en-US"/>
        </w:rPr>
      </w:pPr>
      <w:r w:rsidRPr="1D23B126">
        <w:rPr>
          <w:lang w:val="en-US"/>
        </w:rPr>
        <w:t>Section 4: Basics for Data Science: Mastering Probability and Statistics in Python</w:t>
      </w:r>
    </w:p>
    <w:p w14:paraId="678887A4" w14:textId="2F66020A" w:rsidR="00A13116" w:rsidRDefault="00A13116" w:rsidP="00A13116">
      <w:pPr>
        <w:pStyle w:val="Heading2"/>
        <w:spacing w:before="240" w:line="360" w:lineRule="auto"/>
        <w:rPr>
          <w:lang w:val="en-US"/>
        </w:rPr>
      </w:pPr>
      <w:r>
        <w:rPr>
          <w:lang w:val="en-US"/>
        </w:rPr>
        <w:t xml:space="preserve"> </w:t>
      </w:r>
      <w:r w:rsidRPr="1D23B126">
        <w:rPr>
          <w:lang w:val="en-US"/>
        </w:rPr>
        <w:t>1: Introduction</w:t>
      </w:r>
    </w:p>
    <w:p w14:paraId="7BC88680" w14:textId="2D587422" w:rsidR="00A13116" w:rsidRDefault="00A13116" w:rsidP="00A13116">
      <w:pPr>
        <w:pStyle w:val="Heading2"/>
        <w:spacing w:before="240" w:line="360" w:lineRule="auto"/>
        <w:rPr>
          <w:lang w:val="en-US"/>
        </w:rPr>
      </w:pPr>
      <w:r>
        <w:rPr>
          <w:lang w:val="en-US"/>
        </w:rPr>
        <w:t xml:space="preserve"> </w:t>
      </w:r>
      <w:r w:rsidRPr="1D23B126">
        <w:rPr>
          <w:lang w:val="en-US"/>
        </w:rPr>
        <w:t xml:space="preserve">2: </w:t>
      </w:r>
      <w:commentRangeStart w:id="93"/>
      <w:commentRangeStart w:id="94"/>
      <w:r w:rsidRPr="1D23B126">
        <w:rPr>
          <w:lang w:val="en-US"/>
        </w:rPr>
        <w:t>Probability Versus Statistics</w:t>
      </w:r>
      <w:commentRangeEnd w:id="93"/>
      <w:r>
        <w:rPr>
          <w:rStyle w:val="CommentReference"/>
        </w:rPr>
        <w:commentReference w:id="93"/>
      </w:r>
      <w:commentRangeEnd w:id="94"/>
      <w:r>
        <w:rPr>
          <w:rStyle w:val="CommentReference"/>
        </w:rPr>
        <w:commentReference w:id="94"/>
      </w:r>
    </w:p>
    <w:p w14:paraId="56DCDA3B" w14:textId="0B940A65" w:rsidR="00A13116" w:rsidRDefault="00A13116" w:rsidP="00A13116">
      <w:pPr>
        <w:pStyle w:val="Heading2"/>
        <w:spacing w:before="240" w:line="360" w:lineRule="auto"/>
        <w:rPr>
          <w:lang w:val="en-US"/>
        </w:rPr>
      </w:pPr>
      <w:r>
        <w:rPr>
          <w:lang w:val="en-US"/>
        </w:rPr>
        <w:t xml:space="preserve"> </w:t>
      </w:r>
      <w:r w:rsidRPr="1D23B126">
        <w:rPr>
          <w:lang w:val="en-US"/>
        </w:rPr>
        <w:t>3: Sets: Definition of Set</w:t>
      </w:r>
    </w:p>
    <w:p w14:paraId="71ACDB7A" w14:textId="6E865BCF" w:rsidR="00A13116" w:rsidRPr="00D23D2B" w:rsidRDefault="00A13116" w:rsidP="00A13116">
      <w:pPr>
        <w:pStyle w:val="Heading2"/>
        <w:spacing w:before="240" w:line="360" w:lineRule="auto"/>
        <w:rPr>
          <w:lang w:val="en-US"/>
        </w:rPr>
      </w:pPr>
      <w:r>
        <w:rPr>
          <w:lang w:val="en-US"/>
        </w:rPr>
        <w:t xml:space="preserve"> </w:t>
      </w:r>
      <w:r w:rsidRPr="1D23B126">
        <w:rPr>
          <w:lang w:val="en-US"/>
        </w:rPr>
        <w:t>4: Sets: Definition of Set Exercise 01</w:t>
      </w:r>
    </w:p>
    <w:p w14:paraId="0F6CD38E" w14:textId="5D2BEBB4" w:rsidR="00A13116" w:rsidRDefault="00A13116" w:rsidP="00A13116">
      <w:pPr>
        <w:pStyle w:val="Heading2"/>
        <w:spacing w:before="240" w:line="360" w:lineRule="auto"/>
        <w:rPr>
          <w:lang w:val="en-US"/>
        </w:rPr>
      </w:pPr>
      <w:r>
        <w:rPr>
          <w:lang w:val="en-US"/>
        </w:rPr>
        <w:t xml:space="preserve"> </w:t>
      </w:r>
      <w:r w:rsidRPr="1D23B126">
        <w:rPr>
          <w:lang w:val="en-US"/>
        </w:rPr>
        <w:t>5: Sets: Definition of Set Solution 01</w:t>
      </w:r>
    </w:p>
    <w:p w14:paraId="5CFCA85B" w14:textId="4BE52714" w:rsidR="00A13116" w:rsidRDefault="00A13116" w:rsidP="00A13116">
      <w:pPr>
        <w:pStyle w:val="Heading2"/>
        <w:spacing w:before="240" w:line="360" w:lineRule="auto"/>
        <w:rPr>
          <w:lang w:val="en-US"/>
        </w:rPr>
      </w:pPr>
      <w:r>
        <w:rPr>
          <w:lang w:val="en-US"/>
        </w:rPr>
        <w:t xml:space="preserve"> </w:t>
      </w:r>
      <w:r w:rsidRPr="1D23B126">
        <w:rPr>
          <w:lang w:val="en-US"/>
        </w:rPr>
        <w:t>6: Sets: Definition of Set Exercise 02</w:t>
      </w:r>
    </w:p>
    <w:p w14:paraId="63D3869E" w14:textId="27BF517B" w:rsidR="00A13116" w:rsidRDefault="00A13116" w:rsidP="00A13116">
      <w:pPr>
        <w:pStyle w:val="Heading2"/>
        <w:spacing w:before="240" w:line="360" w:lineRule="auto"/>
        <w:rPr>
          <w:lang w:val="en-US"/>
        </w:rPr>
      </w:pPr>
      <w:r>
        <w:rPr>
          <w:lang w:val="en-US"/>
        </w:rPr>
        <w:t xml:space="preserve"> </w:t>
      </w:r>
      <w:r w:rsidRPr="1D23B126">
        <w:rPr>
          <w:lang w:val="en-US"/>
        </w:rPr>
        <w:t>7: Sets: Definition of Set Solution 02</w:t>
      </w:r>
    </w:p>
    <w:p w14:paraId="44E05A41" w14:textId="7D206820" w:rsidR="00A13116" w:rsidRDefault="00A13116" w:rsidP="00A13116">
      <w:pPr>
        <w:pStyle w:val="Heading2"/>
        <w:spacing w:before="240" w:line="360" w:lineRule="auto"/>
        <w:rPr>
          <w:lang w:val="en-US"/>
        </w:rPr>
      </w:pPr>
      <w:r>
        <w:rPr>
          <w:lang w:val="en-US"/>
        </w:rPr>
        <w:t xml:space="preserve"> </w:t>
      </w:r>
      <w:r w:rsidRPr="1D23B126">
        <w:rPr>
          <w:lang w:val="en-US"/>
        </w:rPr>
        <w:t>8: Sets: Cardinality of a Set</w:t>
      </w:r>
    </w:p>
    <w:p w14:paraId="6DF336F1" w14:textId="55E29613" w:rsidR="00A13116" w:rsidRDefault="00A13116" w:rsidP="00A13116">
      <w:pPr>
        <w:pStyle w:val="Heading2"/>
        <w:spacing w:before="240" w:line="360" w:lineRule="auto"/>
        <w:rPr>
          <w:lang w:val="en-US"/>
        </w:rPr>
      </w:pPr>
      <w:r>
        <w:rPr>
          <w:lang w:val="en-US"/>
        </w:rPr>
        <w:t xml:space="preserve"> </w:t>
      </w:r>
      <w:r w:rsidRPr="1D23B126">
        <w:rPr>
          <w:lang w:val="en-US"/>
        </w:rPr>
        <w:t xml:space="preserve">9: Sets: Subsets </w:t>
      </w:r>
      <w:proofErr w:type="spellStart"/>
      <w:r w:rsidRPr="1D23B126">
        <w:rPr>
          <w:lang w:val="en-US"/>
        </w:rPr>
        <w:t>PowerSet</w:t>
      </w:r>
      <w:proofErr w:type="spellEnd"/>
      <w:r w:rsidRPr="1D23B126">
        <w:rPr>
          <w:lang w:val="en-US"/>
        </w:rPr>
        <w:t xml:space="preserve"> </w:t>
      </w:r>
      <w:proofErr w:type="spellStart"/>
      <w:r w:rsidRPr="1D23B126">
        <w:rPr>
          <w:lang w:val="en-US"/>
        </w:rPr>
        <w:t>UniversalSet</w:t>
      </w:r>
      <w:proofErr w:type="spellEnd"/>
    </w:p>
    <w:p w14:paraId="268FB8C2" w14:textId="68084282" w:rsidR="00A13116" w:rsidRDefault="00A13116" w:rsidP="00A13116">
      <w:pPr>
        <w:pStyle w:val="Heading2"/>
        <w:spacing w:before="240" w:line="360" w:lineRule="auto"/>
        <w:rPr>
          <w:lang w:val="en-US"/>
        </w:rPr>
      </w:pPr>
      <w:r>
        <w:rPr>
          <w:lang w:val="en-US"/>
        </w:rPr>
        <w:t xml:space="preserve"> </w:t>
      </w:r>
      <w:r w:rsidRPr="1D23B126">
        <w:rPr>
          <w:lang w:val="en-US"/>
        </w:rPr>
        <w:t>10: Sets: Python Practice Subsets</w:t>
      </w:r>
    </w:p>
    <w:p w14:paraId="72AFB208" w14:textId="4CD21519" w:rsidR="00A13116" w:rsidRDefault="00A13116" w:rsidP="00A13116">
      <w:pPr>
        <w:pStyle w:val="Heading2"/>
        <w:spacing w:before="240" w:line="360" w:lineRule="auto"/>
        <w:rPr>
          <w:lang w:val="en-US"/>
        </w:rPr>
      </w:pPr>
      <w:r>
        <w:rPr>
          <w:lang w:val="en-US"/>
        </w:rPr>
        <w:t xml:space="preserve"> </w:t>
      </w:r>
      <w:r w:rsidRPr="1D23B126">
        <w:rPr>
          <w:lang w:val="en-US"/>
        </w:rPr>
        <w:t xml:space="preserve">11: Sets: </w:t>
      </w:r>
      <w:proofErr w:type="spellStart"/>
      <w:r w:rsidRPr="1D23B126">
        <w:rPr>
          <w:lang w:val="en-US"/>
        </w:rPr>
        <w:t>PowerSets</w:t>
      </w:r>
      <w:proofErr w:type="spellEnd"/>
      <w:r w:rsidRPr="1D23B126">
        <w:rPr>
          <w:lang w:val="en-US"/>
        </w:rPr>
        <w:t xml:space="preserve"> Solution</w:t>
      </w:r>
    </w:p>
    <w:p w14:paraId="594DC8A7" w14:textId="7E4BCC9B" w:rsidR="00A13116" w:rsidRDefault="00A13116" w:rsidP="00A13116">
      <w:pPr>
        <w:pStyle w:val="Heading2"/>
        <w:spacing w:before="240" w:line="360" w:lineRule="auto"/>
        <w:rPr>
          <w:lang w:val="en-US"/>
        </w:rPr>
      </w:pPr>
      <w:r>
        <w:rPr>
          <w:lang w:val="en-US"/>
        </w:rPr>
        <w:t xml:space="preserve"> </w:t>
      </w:r>
      <w:r w:rsidRPr="1D23B126">
        <w:rPr>
          <w:lang w:val="en-US"/>
        </w:rPr>
        <w:t>12: Sets: Operations</w:t>
      </w:r>
    </w:p>
    <w:p w14:paraId="1817904D" w14:textId="2C4C6298" w:rsidR="00A13116" w:rsidRDefault="00A13116" w:rsidP="00A13116">
      <w:pPr>
        <w:pStyle w:val="Heading2"/>
        <w:spacing w:before="240" w:line="360" w:lineRule="auto"/>
        <w:rPr>
          <w:lang w:val="en-US"/>
        </w:rPr>
      </w:pPr>
      <w:r>
        <w:rPr>
          <w:lang w:val="en-US"/>
        </w:rPr>
        <w:t xml:space="preserve"> </w:t>
      </w:r>
      <w:r w:rsidRPr="1D23B126">
        <w:rPr>
          <w:lang w:val="en-US"/>
        </w:rPr>
        <w:t>13: Sets: Operations Exercise 01</w:t>
      </w:r>
    </w:p>
    <w:p w14:paraId="5B07A772" w14:textId="0AC9652B" w:rsidR="00A13116" w:rsidRDefault="00A13116" w:rsidP="00A13116">
      <w:pPr>
        <w:pStyle w:val="Heading2"/>
        <w:spacing w:before="240" w:line="360" w:lineRule="auto"/>
        <w:rPr>
          <w:lang w:val="en-US"/>
        </w:rPr>
      </w:pPr>
      <w:r>
        <w:rPr>
          <w:lang w:val="en-US"/>
        </w:rPr>
        <w:t xml:space="preserve"> </w:t>
      </w:r>
      <w:r w:rsidRPr="1D23B126">
        <w:rPr>
          <w:lang w:val="en-US"/>
        </w:rPr>
        <w:t>14: Sets: Operations Solution 01</w:t>
      </w:r>
    </w:p>
    <w:p w14:paraId="4FAFB993" w14:textId="4C39E2FC" w:rsidR="00A13116" w:rsidRDefault="00A13116" w:rsidP="00A13116">
      <w:pPr>
        <w:pStyle w:val="Heading2"/>
        <w:spacing w:before="240" w:line="360" w:lineRule="auto"/>
        <w:rPr>
          <w:lang w:val="en-US"/>
        </w:rPr>
      </w:pPr>
      <w:r>
        <w:rPr>
          <w:lang w:val="en-US"/>
        </w:rPr>
        <w:t xml:space="preserve"> </w:t>
      </w:r>
      <w:r w:rsidRPr="1D23B126">
        <w:rPr>
          <w:lang w:val="en-US"/>
        </w:rPr>
        <w:t>15: Sets: Operations Exercise 02</w:t>
      </w:r>
    </w:p>
    <w:p w14:paraId="236F0B3B" w14:textId="34555469" w:rsidR="00A13116" w:rsidRDefault="00A13116" w:rsidP="00A13116">
      <w:pPr>
        <w:pStyle w:val="Heading2"/>
        <w:spacing w:before="240" w:line="360" w:lineRule="auto"/>
        <w:rPr>
          <w:lang w:val="en-US"/>
        </w:rPr>
      </w:pPr>
      <w:r>
        <w:rPr>
          <w:lang w:val="en-US"/>
        </w:rPr>
        <w:lastRenderedPageBreak/>
        <w:t xml:space="preserve"> </w:t>
      </w:r>
      <w:r w:rsidRPr="1D23B126">
        <w:rPr>
          <w:lang w:val="en-US"/>
        </w:rPr>
        <w:t>16: Sets: Operations Solution 02</w:t>
      </w:r>
    </w:p>
    <w:p w14:paraId="760E8D34" w14:textId="75B29ED6" w:rsidR="00A13116" w:rsidRDefault="00A13116" w:rsidP="00A13116">
      <w:pPr>
        <w:pStyle w:val="Heading2"/>
        <w:spacing w:before="240" w:line="360" w:lineRule="auto"/>
        <w:rPr>
          <w:lang w:val="en-US"/>
        </w:rPr>
      </w:pPr>
      <w:r>
        <w:rPr>
          <w:lang w:val="en-US"/>
        </w:rPr>
        <w:t xml:space="preserve"> </w:t>
      </w:r>
      <w:r w:rsidRPr="1D23B126">
        <w:rPr>
          <w:lang w:val="en-US"/>
        </w:rPr>
        <w:t>17: Sets: Operations Exercise 03</w:t>
      </w:r>
    </w:p>
    <w:p w14:paraId="274BFBA1" w14:textId="524E2F71" w:rsidR="00A13116" w:rsidRDefault="00A13116" w:rsidP="00A13116">
      <w:pPr>
        <w:pStyle w:val="Heading2"/>
        <w:spacing w:before="240" w:line="360" w:lineRule="auto"/>
        <w:rPr>
          <w:lang w:val="en-US"/>
        </w:rPr>
      </w:pPr>
      <w:r>
        <w:rPr>
          <w:lang w:val="en-US"/>
        </w:rPr>
        <w:t xml:space="preserve"> </w:t>
      </w:r>
      <w:r w:rsidRPr="1D23B126">
        <w:rPr>
          <w:lang w:val="en-US"/>
        </w:rPr>
        <w:t>18: Sets: Operations Solution 03</w:t>
      </w:r>
    </w:p>
    <w:p w14:paraId="29010D28" w14:textId="48427CF5" w:rsidR="00A13116" w:rsidRDefault="00A13116" w:rsidP="00A13116">
      <w:pPr>
        <w:pStyle w:val="Heading2"/>
        <w:spacing w:before="240" w:line="360" w:lineRule="auto"/>
        <w:rPr>
          <w:lang w:val="en-US"/>
        </w:rPr>
      </w:pPr>
      <w:r>
        <w:rPr>
          <w:lang w:val="en-US"/>
        </w:rPr>
        <w:t xml:space="preserve"> </w:t>
      </w:r>
      <w:r w:rsidRPr="1D23B126">
        <w:rPr>
          <w:lang w:val="en-US"/>
        </w:rPr>
        <w:t>19: Sets: Python Practice Operations</w:t>
      </w:r>
    </w:p>
    <w:p w14:paraId="28627DD1" w14:textId="301F5BAE" w:rsidR="00A13116" w:rsidRDefault="00A13116" w:rsidP="00A13116">
      <w:pPr>
        <w:pStyle w:val="Heading2"/>
        <w:spacing w:before="240" w:line="360" w:lineRule="auto"/>
        <w:rPr>
          <w:lang w:val="en-US"/>
        </w:rPr>
      </w:pPr>
      <w:r>
        <w:rPr>
          <w:lang w:val="en-US"/>
        </w:rPr>
        <w:t xml:space="preserve"> </w:t>
      </w:r>
      <w:r w:rsidRPr="1D23B126">
        <w:rPr>
          <w:lang w:val="en-US"/>
        </w:rPr>
        <w:t>20: Sets: Venn Diagrams Operations</w:t>
      </w:r>
    </w:p>
    <w:p w14:paraId="65817CF0" w14:textId="1353AEB7" w:rsidR="00A13116" w:rsidRDefault="00A13116" w:rsidP="00A13116">
      <w:pPr>
        <w:pStyle w:val="Heading2"/>
        <w:spacing w:before="240" w:line="360" w:lineRule="auto"/>
        <w:rPr>
          <w:lang w:val="en-US"/>
        </w:rPr>
      </w:pPr>
      <w:r>
        <w:rPr>
          <w:lang w:val="en-US"/>
        </w:rPr>
        <w:t xml:space="preserve"> </w:t>
      </w:r>
      <w:r w:rsidRPr="1D23B126">
        <w:rPr>
          <w:lang w:val="en-US"/>
        </w:rPr>
        <w:t>21: Sets: Homework</w:t>
      </w:r>
    </w:p>
    <w:p w14:paraId="33A2DE00" w14:textId="36EF627E" w:rsidR="00A13116" w:rsidRDefault="00A13116" w:rsidP="00A13116">
      <w:pPr>
        <w:pStyle w:val="Heading2"/>
        <w:spacing w:before="240" w:line="360" w:lineRule="auto"/>
        <w:rPr>
          <w:lang w:val="en-US"/>
        </w:rPr>
      </w:pPr>
      <w:r>
        <w:rPr>
          <w:lang w:val="en-US"/>
        </w:rPr>
        <w:t xml:space="preserve"> </w:t>
      </w:r>
      <w:r w:rsidRPr="1D23B126">
        <w:rPr>
          <w:lang w:val="en-US"/>
        </w:rPr>
        <w:t>22: Experiment: Random Experiment</w:t>
      </w:r>
    </w:p>
    <w:p w14:paraId="0A2B858A" w14:textId="23823ED3" w:rsidR="00A13116" w:rsidRDefault="00A13116" w:rsidP="00A13116">
      <w:pPr>
        <w:pStyle w:val="Heading2"/>
        <w:spacing w:before="240" w:line="360" w:lineRule="auto"/>
        <w:rPr>
          <w:lang w:val="en-US"/>
        </w:rPr>
      </w:pPr>
      <w:r>
        <w:rPr>
          <w:lang w:val="en-US"/>
        </w:rPr>
        <w:t xml:space="preserve"> </w:t>
      </w:r>
      <w:r w:rsidRPr="1D23B126">
        <w:rPr>
          <w:lang w:val="en-US"/>
        </w:rPr>
        <w:t>23: Experiment: Outcome and Sample Space</w:t>
      </w:r>
    </w:p>
    <w:p w14:paraId="42AEA2F3" w14:textId="5E14A579" w:rsidR="00A13116" w:rsidRDefault="00A13116" w:rsidP="00A13116">
      <w:pPr>
        <w:pStyle w:val="Heading2"/>
        <w:spacing w:before="240" w:line="360" w:lineRule="auto"/>
        <w:rPr>
          <w:lang w:val="en-US"/>
        </w:rPr>
      </w:pPr>
      <w:r>
        <w:rPr>
          <w:lang w:val="en-US"/>
        </w:rPr>
        <w:t xml:space="preserve"> </w:t>
      </w:r>
      <w:r w:rsidRPr="1D23B126">
        <w:rPr>
          <w:lang w:val="en-US"/>
        </w:rPr>
        <w:t>24: Experiment: Outcome and Sample Space Exercise 01</w:t>
      </w:r>
    </w:p>
    <w:p w14:paraId="40AE1760" w14:textId="45958134" w:rsidR="00A13116" w:rsidRDefault="00A13116" w:rsidP="00A13116">
      <w:pPr>
        <w:pStyle w:val="Heading2"/>
        <w:spacing w:before="240" w:line="360" w:lineRule="auto"/>
        <w:rPr>
          <w:lang w:val="en-US"/>
        </w:rPr>
      </w:pPr>
      <w:r>
        <w:rPr>
          <w:lang w:val="en-US"/>
        </w:rPr>
        <w:t xml:space="preserve"> </w:t>
      </w:r>
      <w:r w:rsidRPr="1D23B126">
        <w:rPr>
          <w:lang w:val="en-US"/>
        </w:rPr>
        <w:t>25: Experiment: Outcome and Sample Space Solution 01</w:t>
      </w:r>
    </w:p>
    <w:p w14:paraId="71C38235" w14:textId="4499C95B" w:rsidR="00A13116" w:rsidRDefault="00A13116" w:rsidP="00A13116">
      <w:pPr>
        <w:pStyle w:val="Heading2"/>
        <w:spacing w:before="240" w:line="360" w:lineRule="auto"/>
        <w:rPr>
          <w:lang w:val="en-US"/>
        </w:rPr>
      </w:pPr>
      <w:r>
        <w:rPr>
          <w:lang w:val="en-US"/>
        </w:rPr>
        <w:t xml:space="preserve"> </w:t>
      </w:r>
      <w:r w:rsidRPr="1D23B126">
        <w:rPr>
          <w:lang w:val="en-US"/>
        </w:rPr>
        <w:t>26: Experiment: Event</w:t>
      </w:r>
    </w:p>
    <w:p w14:paraId="74671E44" w14:textId="3D4C1DE5" w:rsidR="00A13116" w:rsidRDefault="00A13116" w:rsidP="00A13116">
      <w:pPr>
        <w:pStyle w:val="Heading2"/>
        <w:spacing w:before="240" w:line="360" w:lineRule="auto"/>
        <w:rPr>
          <w:lang w:val="en-US"/>
        </w:rPr>
      </w:pPr>
      <w:r>
        <w:rPr>
          <w:lang w:val="en-US"/>
        </w:rPr>
        <w:t xml:space="preserve"> </w:t>
      </w:r>
      <w:r w:rsidRPr="1D23B126">
        <w:rPr>
          <w:lang w:val="en-US"/>
        </w:rPr>
        <w:t>27: Experiment: Event Exercise 01</w:t>
      </w:r>
    </w:p>
    <w:p w14:paraId="33011003" w14:textId="6EB61FFC" w:rsidR="00A13116" w:rsidRDefault="00A13116" w:rsidP="00A13116">
      <w:pPr>
        <w:pStyle w:val="Heading2"/>
        <w:spacing w:before="240" w:line="360" w:lineRule="auto"/>
        <w:rPr>
          <w:lang w:val="en-US"/>
        </w:rPr>
      </w:pPr>
      <w:r>
        <w:rPr>
          <w:lang w:val="en-US"/>
        </w:rPr>
        <w:t xml:space="preserve"> </w:t>
      </w:r>
      <w:r w:rsidRPr="1D23B126">
        <w:rPr>
          <w:lang w:val="en-US"/>
        </w:rPr>
        <w:t>28: Experiment: Event Solution 01</w:t>
      </w:r>
    </w:p>
    <w:p w14:paraId="4AD01FED" w14:textId="05294B0F" w:rsidR="00A13116" w:rsidRDefault="00A13116" w:rsidP="00A13116">
      <w:pPr>
        <w:pStyle w:val="Heading2"/>
        <w:spacing w:before="240" w:line="360" w:lineRule="auto"/>
        <w:rPr>
          <w:lang w:val="en-US"/>
        </w:rPr>
      </w:pPr>
      <w:r>
        <w:rPr>
          <w:lang w:val="en-US"/>
        </w:rPr>
        <w:t xml:space="preserve"> </w:t>
      </w:r>
      <w:r w:rsidRPr="1D23B126">
        <w:rPr>
          <w:lang w:val="en-US"/>
        </w:rPr>
        <w:t>29: Experiment: Event Exercise 02</w:t>
      </w:r>
    </w:p>
    <w:p w14:paraId="2D65A2F6" w14:textId="27C23259" w:rsidR="00A13116" w:rsidRDefault="00A13116" w:rsidP="00A13116">
      <w:pPr>
        <w:pStyle w:val="Heading2"/>
        <w:spacing w:before="240" w:line="360" w:lineRule="auto"/>
        <w:rPr>
          <w:lang w:val="en-US"/>
        </w:rPr>
      </w:pPr>
      <w:r>
        <w:rPr>
          <w:lang w:val="en-US"/>
        </w:rPr>
        <w:t xml:space="preserve"> </w:t>
      </w:r>
      <w:r w:rsidRPr="1D23B126">
        <w:rPr>
          <w:lang w:val="en-US"/>
        </w:rPr>
        <w:t>30: Experiment: Event Solution 02</w:t>
      </w:r>
    </w:p>
    <w:p w14:paraId="2F29855E" w14:textId="375726FB" w:rsidR="00A13116" w:rsidRDefault="00A13116" w:rsidP="00A13116">
      <w:pPr>
        <w:pStyle w:val="Heading2"/>
        <w:spacing w:before="240" w:line="360" w:lineRule="auto"/>
        <w:rPr>
          <w:lang w:val="en-US"/>
        </w:rPr>
      </w:pPr>
      <w:r>
        <w:rPr>
          <w:lang w:val="en-US"/>
        </w:rPr>
        <w:t xml:space="preserve"> </w:t>
      </w:r>
      <w:r w:rsidRPr="1D23B126">
        <w:rPr>
          <w:lang w:val="en-US"/>
        </w:rPr>
        <w:t>31: Experiment: Recap and Homework</w:t>
      </w:r>
    </w:p>
    <w:p w14:paraId="66EE445B" w14:textId="1E626A89" w:rsidR="00A13116" w:rsidRDefault="00A13116" w:rsidP="00A13116">
      <w:pPr>
        <w:pStyle w:val="Heading2"/>
        <w:spacing w:before="240" w:line="360" w:lineRule="auto"/>
        <w:rPr>
          <w:lang w:val="en-US"/>
        </w:rPr>
      </w:pPr>
      <w:r>
        <w:rPr>
          <w:lang w:val="en-US"/>
        </w:rPr>
        <w:t xml:space="preserve"> </w:t>
      </w:r>
      <w:r w:rsidRPr="1D23B126">
        <w:rPr>
          <w:lang w:val="en-US"/>
        </w:rPr>
        <w:t>32: Probability Model: Probability Model</w:t>
      </w:r>
    </w:p>
    <w:p w14:paraId="5DC155C3" w14:textId="00A83216" w:rsidR="00A13116" w:rsidRDefault="00A13116" w:rsidP="00A13116">
      <w:pPr>
        <w:pStyle w:val="Heading2"/>
        <w:spacing w:before="240" w:line="360" w:lineRule="auto"/>
        <w:rPr>
          <w:lang w:val="en-US"/>
        </w:rPr>
      </w:pPr>
      <w:r>
        <w:rPr>
          <w:lang w:val="en-US"/>
        </w:rPr>
        <w:t xml:space="preserve"> </w:t>
      </w:r>
      <w:r w:rsidRPr="1D23B126">
        <w:rPr>
          <w:lang w:val="en-US"/>
        </w:rPr>
        <w:t>33: Probability Model: Probability Axioms</w:t>
      </w:r>
    </w:p>
    <w:p w14:paraId="5D03F999" w14:textId="4DC1DDC7" w:rsidR="00A13116" w:rsidRDefault="00A13116" w:rsidP="00A13116">
      <w:pPr>
        <w:pStyle w:val="Heading2"/>
        <w:spacing w:before="240" w:line="360" w:lineRule="auto"/>
        <w:rPr>
          <w:lang w:val="en-US"/>
        </w:rPr>
      </w:pPr>
      <w:r>
        <w:rPr>
          <w:lang w:val="en-US"/>
        </w:rPr>
        <w:t xml:space="preserve"> </w:t>
      </w:r>
      <w:r w:rsidRPr="1D23B126">
        <w:rPr>
          <w:lang w:val="en-US"/>
        </w:rPr>
        <w:t>34: Probability Model: Probability Axioms Derivations</w:t>
      </w:r>
    </w:p>
    <w:p w14:paraId="7C8B41AA" w14:textId="5E99B51C" w:rsidR="00A13116" w:rsidRDefault="00A13116" w:rsidP="00A13116">
      <w:pPr>
        <w:pStyle w:val="Heading2"/>
        <w:spacing w:before="240" w:line="360" w:lineRule="auto"/>
        <w:rPr>
          <w:lang w:val="en-US"/>
        </w:rPr>
      </w:pPr>
      <w:r>
        <w:rPr>
          <w:lang w:val="en-US"/>
        </w:rPr>
        <w:t xml:space="preserve"> </w:t>
      </w:r>
      <w:r w:rsidRPr="1D23B126">
        <w:rPr>
          <w:lang w:val="en-US"/>
        </w:rPr>
        <w:t>35: Probability Model: Probability Axioms Derivations Exercise 01</w:t>
      </w:r>
    </w:p>
    <w:p w14:paraId="056303DB" w14:textId="46732573" w:rsidR="00A13116" w:rsidRDefault="00A13116" w:rsidP="00A13116">
      <w:pPr>
        <w:pStyle w:val="Heading2"/>
        <w:spacing w:before="240" w:line="360" w:lineRule="auto"/>
        <w:rPr>
          <w:lang w:val="en-US"/>
        </w:rPr>
      </w:pPr>
      <w:r>
        <w:rPr>
          <w:lang w:val="en-US"/>
        </w:rPr>
        <w:lastRenderedPageBreak/>
        <w:t xml:space="preserve"> </w:t>
      </w:r>
      <w:r w:rsidRPr="1D23B126">
        <w:rPr>
          <w:lang w:val="en-US"/>
        </w:rPr>
        <w:t>36: Probability Model: Probability Axioms Derivations Solution 01</w:t>
      </w:r>
    </w:p>
    <w:p w14:paraId="4297AE04" w14:textId="58B87AC7" w:rsidR="00A13116" w:rsidRDefault="00A13116" w:rsidP="00A13116">
      <w:pPr>
        <w:pStyle w:val="Heading2"/>
        <w:spacing w:before="240" w:line="360" w:lineRule="auto"/>
        <w:rPr>
          <w:lang w:val="en-US"/>
        </w:rPr>
      </w:pPr>
      <w:r>
        <w:rPr>
          <w:lang w:val="en-US"/>
        </w:rPr>
        <w:t xml:space="preserve"> </w:t>
      </w:r>
      <w:r w:rsidRPr="1D23B126">
        <w:rPr>
          <w:lang w:val="en-US"/>
        </w:rPr>
        <w:t>37: Probability Model: Probability Models Example</w:t>
      </w:r>
    </w:p>
    <w:p w14:paraId="4FFBB7E7" w14:textId="322C1732" w:rsidR="00A13116" w:rsidRDefault="00A13116" w:rsidP="00A13116">
      <w:pPr>
        <w:pStyle w:val="Heading2"/>
        <w:spacing w:before="240" w:line="360" w:lineRule="auto"/>
        <w:rPr>
          <w:lang w:val="en-US"/>
        </w:rPr>
      </w:pPr>
      <w:r>
        <w:rPr>
          <w:lang w:val="en-US"/>
        </w:rPr>
        <w:t xml:space="preserve"> </w:t>
      </w:r>
      <w:r w:rsidRPr="1D23B126">
        <w:rPr>
          <w:lang w:val="en-US"/>
        </w:rPr>
        <w:t>38: Probability Model: Probability Models More Examples</w:t>
      </w:r>
    </w:p>
    <w:p w14:paraId="6CD22D1D" w14:textId="74EACC95" w:rsidR="13DE9A70" w:rsidRPr="00D23D2B" w:rsidDel="000A7DF7" w:rsidRDefault="13DE9A70" w:rsidP="1D23B126">
      <w:pPr>
        <w:spacing w:before="240" w:line="360" w:lineRule="auto"/>
        <w:rPr>
          <w:del w:id="95" w:author="Sonakshi SARKAR" w:date="2023-09-06T23:34:00Z"/>
          <w:lang w:val="en-US"/>
        </w:rPr>
      </w:pPr>
      <w:del w:id="96" w:author="Sonakshi SARKAR" w:date="2023-09-06T23:34:00Z">
        <w:r w:rsidRPr="1D23B126" w:rsidDel="000A7DF7">
          <w:rPr>
            <w:lang w:val="en-US"/>
          </w:rPr>
          <w:delText xml:space="preserve">In this video, we will cover </w:delText>
        </w:r>
        <w:r w:rsidR="00D20D8B" w:rsidRPr="1D23B126" w:rsidDel="000A7DF7">
          <w:rPr>
            <w:lang w:val="en-US"/>
          </w:rPr>
          <w:delText>probability models example.</w:delText>
        </w:r>
      </w:del>
    </w:p>
    <w:p w14:paraId="353051EC" w14:textId="3EE8F9EC" w:rsidR="13DE9A70" w:rsidRPr="00D23D2B" w:rsidDel="000A7DF7" w:rsidRDefault="13DE9A70" w:rsidP="1D23B126">
      <w:pPr>
        <w:spacing w:before="240" w:line="360" w:lineRule="auto"/>
        <w:rPr>
          <w:del w:id="97" w:author="Sonakshi SARKAR" w:date="2023-09-06T23:35:00Z"/>
          <w:lang w:val="en-US"/>
        </w:rPr>
      </w:pPr>
      <w:del w:id="98" w:author="Sonakshi SARKAR" w:date="2023-09-06T23:35:00Z">
        <w:r w:rsidRPr="1D23B126" w:rsidDel="000A7DF7">
          <w:rPr>
            <w:lang w:val="en-US"/>
          </w:rPr>
          <w:delText xml:space="preserve">In this video, we will cover </w:delText>
        </w:r>
        <w:r w:rsidR="00D20D8B" w:rsidRPr="1D23B126" w:rsidDel="000A7DF7">
          <w:rPr>
            <w:lang w:val="en-US"/>
          </w:rPr>
          <w:delText>probability models more examples.</w:delText>
        </w:r>
      </w:del>
    </w:p>
    <w:p w14:paraId="2F9BB4ED" w14:textId="0D70E933"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39: Probability Model: </w:t>
      </w:r>
      <w:r w:rsidR="6823282E" w:rsidRPr="1D23B126">
        <w:rPr>
          <w:lang w:val="en-US"/>
        </w:rPr>
        <w:t>Probability</w:t>
      </w:r>
      <w:r w:rsidR="13DE9A70" w:rsidRPr="1D23B126">
        <w:rPr>
          <w:lang w:val="en-US"/>
        </w:rPr>
        <w:t xml:space="preserve"> Models </w:t>
      </w:r>
      <w:r w:rsidR="66C78D14" w:rsidRPr="1D23B126">
        <w:rPr>
          <w:lang w:val="en-US"/>
        </w:rPr>
        <w:t>Continuous</w:t>
      </w:r>
    </w:p>
    <w:p w14:paraId="0378C743" w14:textId="37386085" w:rsidR="00224F40" w:rsidRDefault="00A13116" w:rsidP="1D23B126">
      <w:pPr>
        <w:pStyle w:val="Heading2"/>
        <w:spacing w:before="240" w:line="360" w:lineRule="auto"/>
        <w:rPr>
          <w:lang w:val="en-US"/>
        </w:rPr>
      </w:pPr>
      <w:r>
        <w:rPr>
          <w:lang w:val="en-US"/>
        </w:rPr>
        <w:t xml:space="preserve"> </w:t>
      </w:r>
      <w:r w:rsidR="13DE9A70" w:rsidRPr="1D23B126">
        <w:rPr>
          <w:lang w:val="en-US"/>
        </w:rPr>
        <w:t>40: Probability Model: Conditional Probability</w:t>
      </w:r>
    </w:p>
    <w:p w14:paraId="4B80FCAD" w14:textId="6B45356E" w:rsidR="00224F40" w:rsidRDefault="00A13116" w:rsidP="1D23B126">
      <w:pPr>
        <w:pStyle w:val="Heading2"/>
        <w:spacing w:before="240" w:line="360" w:lineRule="auto"/>
        <w:rPr>
          <w:lang w:val="en-US"/>
        </w:rPr>
      </w:pPr>
      <w:r>
        <w:rPr>
          <w:lang w:val="en-US"/>
        </w:rPr>
        <w:t xml:space="preserve"> </w:t>
      </w:r>
      <w:r w:rsidR="13DE9A70" w:rsidRPr="1D23B126">
        <w:rPr>
          <w:lang w:val="en-US"/>
        </w:rPr>
        <w:t>41: Probability Model: Conditional Probability Example</w:t>
      </w:r>
    </w:p>
    <w:p w14:paraId="2E6A608D" w14:textId="2D6FF6A2" w:rsidR="00224F40" w:rsidRDefault="00A13116" w:rsidP="1D23B126">
      <w:pPr>
        <w:pStyle w:val="Heading2"/>
        <w:spacing w:before="240" w:line="360" w:lineRule="auto"/>
        <w:rPr>
          <w:lang w:val="en-US"/>
        </w:rPr>
      </w:pPr>
      <w:r>
        <w:rPr>
          <w:lang w:val="en-US"/>
        </w:rPr>
        <w:t xml:space="preserve"> </w:t>
      </w:r>
      <w:r w:rsidR="13DE9A70" w:rsidRPr="1D23B126">
        <w:rPr>
          <w:lang w:val="en-US"/>
        </w:rPr>
        <w:t>42: Probability Model: Conditional Probability Formula</w:t>
      </w:r>
    </w:p>
    <w:p w14:paraId="4206C3AF" w14:textId="57635B12" w:rsidR="00224F40" w:rsidRDefault="00A13116" w:rsidP="1D23B126">
      <w:pPr>
        <w:pStyle w:val="Heading2"/>
        <w:spacing w:before="240" w:line="360" w:lineRule="auto"/>
        <w:rPr>
          <w:lang w:val="en-US"/>
        </w:rPr>
      </w:pPr>
      <w:r>
        <w:rPr>
          <w:lang w:val="en-US"/>
        </w:rPr>
        <w:t xml:space="preserve"> </w:t>
      </w:r>
      <w:r w:rsidR="13DE9A70" w:rsidRPr="1D23B126">
        <w:rPr>
          <w:lang w:val="en-US"/>
        </w:rPr>
        <w:t>43: Probability Model: Conditional Probability in Machine Learning</w:t>
      </w:r>
    </w:p>
    <w:p w14:paraId="188DEED6" w14:textId="1BA37F70" w:rsidR="00224F40" w:rsidRDefault="00A13116" w:rsidP="1D23B126">
      <w:pPr>
        <w:pStyle w:val="Heading2"/>
        <w:spacing w:before="240" w:line="360" w:lineRule="auto"/>
        <w:rPr>
          <w:lang w:val="en-US"/>
        </w:rPr>
      </w:pPr>
      <w:r>
        <w:rPr>
          <w:lang w:val="en-US"/>
        </w:rPr>
        <w:t xml:space="preserve"> </w:t>
      </w:r>
      <w:r w:rsidR="13DE9A70" w:rsidRPr="1D23B126">
        <w:rPr>
          <w:lang w:val="en-US"/>
        </w:rPr>
        <w:t>44: Probability Model: Conditional Probability Total Probability Theorem</w:t>
      </w:r>
    </w:p>
    <w:p w14:paraId="18104E8D" w14:textId="7FF96CEA"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45: Probability Model: </w:t>
      </w:r>
      <w:r w:rsidR="07B97294" w:rsidRPr="1D23B126">
        <w:rPr>
          <w:lang w:val="en-US"/>
        </w:rPr>
        <w:t>Probability</w:t>
      </w:r>
      <w:r w:rsidR="13DE9A70" w:rsidRPr="1D23B126">
        <w:rPr>
          <w:lang w:val="en-US"/>
        </w:rPr>
        <w:t xml:space="preserve"> Models Independence</w:t>
      </w:r>
    </w:p>
    <w:p w14:paraId="44A243A6" w14:textId="52C5353A"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46: Probability Model: </w:t>
      </w:r>
      <w:r w:rsidR="11414D7C" w:rsidRPr="1D23B126">
        <w:rPr>
          <w:lang w:val="en-US"/>
        </w:rPr>
        <w:t>Probability</w:t>
      </w:r>
      <w:r w:rsidR="13DE9A70" w:rsidRPr="1D23B126">
        <w:rPr>
          <w:lang w:val="en-US"/>
        </w:rPr>
        <w:t xml:space="preserve"> Models Conditional Independence</w:t>
      </w:r>
    </w:p>
    <w:p w14:paraId="200A1BA3" w14:textId="45429222"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47: Probability Model: </w:t>
      </w:r>
      <w:r w:rsidR="01DC8189" w:rsidRPr="1D23B126">
        <w:rPr>
          <w:lang w:val="en-US"/>
        </w:rPr>
        <w:t>Probability</w:t>
      </w:r>
      <w:r w:rsidR="13DE9A70" w:rsidRPr="1D23B126">
        <w:rPr>
          <w:lang w:val="en-US"/>
        </w:rPr>
        <w:t xml:space="preserve"> Models Conditional Independence Exercise 01</w:t>
      </w:r>
    </w:p>
    <w:p w14:paraId="3ED2F802" w14:textId="11AA5D6C"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48: Probability Model: </w:t>
      </w:r>
      <w:r w:rsidR="7B1EC547" w:rsidRPr="1D23B126">
        <w:rPr>
          <w:lang w:val="en-US"/>
        </w:rPr>
        <w:t>Probability</w:t>
      </w:r>
      <w:r w:rsidR="13DE9A70" w:rsidRPr="1D23B126">
        <w:rPr>
          <w:lang w:val="en-US"/>
        </w:rPr>
        <w:t xml:space="preserve"> Models Conditional Independence Solution 01</w:t>
      </w:r>
    </w:p>
    <w:p w14:paraId="3E813C9E" w14:textId="46A9B646"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49: Probability Model: </w:t>
      </w:r>
      <w:r w:rsidR="049B5C88" w:rsidRPr="1D23B126">
        <w:rPr>
          <w:lang w:val="en-US"/>
        </w:rPr>
        <w:t>Probability</w:t>
      </w:r>
      <w:r w:rsidR="13DE9A70" w:rsidRPr="1D23B126">
        <w:rPr>
          <w:lang w:val="en-US"/>
        </w:rPr>
        <w:t xml:space="preserve"> Models </w:t>
      </w:r>
      <w:proofErr w:type="spellStart"/>
      <w:r w:rsidR="13DE9A70" w:rsidRPr="1D23B126">
        <w:rPr>
          <w:lang w:val="en-US"/>
        </w:rPr>
        <w:t>BayesRule</w:t>
      </w:r>
      <w:proofErr w:type="spellEnd"/>
    </w:p>
    <w:p w14:paraId="7EFF55B5" w14:textId="779006F6"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50: Probability Model: </w:t>
      </w:r>
      <w:r w:rsidR="05DB5020" w:rsidRPr="1D23B126">
        <w:rPr>
          <w:lang w:val="en-US"/>
        </w:rPr>
        <w:t>Probability</w:t>
      </w:r>
      <w:r w:rsidR="13DE9A70" w:rsidRPr="1D23B126">
        <w:rPr>
          <w:lang w:val="en-US"/>
        </w:rPr>
        <w:t xml:space="preserve"> Models towards Random Variables</w:t>
      </w:r>
    </w:p>
    <w:p w14:paraId="2487F891" w14:textId="1317A033"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51: Probability Model: </w:t>
      </w:r>
      <w:r w:rsidR="3BF8B1DA" w:rsidRPr="1D23B126">
        <w:rPr>
          <w:lang w:val="en-US"/>
        </w:rPr>
        <w:t>Homework</w:t>
      </w:r>
    </w:p>
    <w:p w14:paraId="0F57973D" w14:textId="48696ACA" w:rsidR="00224F40" w:rsidRDefault="00A13116" w:rsidP="1D23B126">
      <w:pPr>
        <w:pStyle w:val="Heading2"/>
        <w:spacing w:before="240" w:line="360" w:lineRule="auto"/>
        <w:rPr>
          <w:lang w:val="en-US"/>
        </w:rPr>
      </w:pPr>
      <w:r>
        <w:rPr>
          <w:lang w:val="en-US"/>
        </w:rPr>
        <w:t xml:space="preserve"> </w:t>
      </w:r>
      <w:r w:rsidR="13DE9A70" w:rsidRPr="1D23B126">
        <w:rPr>
          <w:lang w:val="en-US"/>
        </w:rPr>
        <w:t>52: Random Variables: Introduction</w:t>
      </w:r>
    </w:p>
    <w:p w14:paraId="2E51BA5B" w14:textId="24AA9605" w:rsidR="00224F40" w:rsidRDefault="00A13116" w:rsidP="1D23B126">
      <w:pPr>
        <w:pStyle w:val="Heading2"/>
        <w:spacing w:before="240" w:line="360" w:lineRule="auto"/>
        <w:rPr>
          <w:lang w:val="en-US"/>
        </w:rPr>
      </w:pPr>
      <w:r>
        <w:rPr>
          <w:lang w:val="en-US"/>
        </w:rPr>
        <w:t xml:space="preserve"> </w:t>
      </w:r>
      <w:r w:rsidR="13DE9A70" w:rsidRPr="1D23B126">
        <w:rPr>
          <w:lang w:val="en-US"/>
        </w:rPr>
        <w:t>53: Random Variables: Random Variables Examples</w:t>
      </w:r>
    </w:p>
    <w:p w14:paraId="1066FB92" w14:textId="13DA0EFD" w:rsidR="00224F40" w:rsidRDefault="00A13116" w:rsidP="1D23B126">
      <w:pPr>
        <w:pStyle w:val="Heading2"/>
        <w:spacing w:before="240" w:line="360" w:lineRule="auto"/>
        <w:rPr>
          <w:lang w:val="en-US"/>
        </w:rPr>
      </w:pPr>
      <w:r>
        <w:rPr>
          <w:lang w:val="en-US"/>
        </w:rPr>
        <w:t xml:space="preserve"> </w:t>
      </w:r>
      <w:r w:rsidR="13DE9A70" w:rsidRPr="1D23B126">
        <w:rPr>
          <w:lang w:val="en-US"/>
        </w:rPr>
        <w:t>54: Random Variables: Random Variables Examples Exercise 01</w:t>
      </w:r>
    </w:p>
    <w:p w14:paraId="59CDC097" w14:textId="05C1DE58" w:rsidR="00224F40" w:rsidRDefault="00A13116" w:rsidP="1D23B126">
      <w:pPr>
        <w:pStyle w:val="Heading2"/>
        <w:spacing w:before="240" w:line="360" w:lineRule="auto"/>
        <w:rPr>
          <w:lang w:val="en-US"/>
        </w:rPr>
      </w:pPr>
      <w:r>
        <w:rPr>
          <w:lang w:val="en-US"/>
        </w:rPr>
        <w:t xml:space="preserve"> </w:t>
      </w:r>
      <w:r w:rsidR="13DE9A70" w:rsidRPr="1D23B126">
        <w:rPr>
          <w:lang w:val="en-US"/>
        </w:rPr>
        <w:t>55: Random Variables: Random Variables Examples Solution 01</w:t>
      </w:r>
    </w:p>
    <w:p w14:paraId="456255AB" w14:textId="15EF8E16" w:rsidR="00224F40" w:rsidRDefault="00A13116" w:rsidP="1D23B126">
      <w:pPr>
        <w:pStyle w:val="Heading2"/>
        <w:spacing w:before="240" w:line="360" w:lineRule="auto"/>
        <w:rPr>
          <w:lang w:val="en-US"/>
        </w:rPr>
      </w:pPr>
      <w:r>
        <w:rPr>
          <w:lang w:val="en-US"/>
        </w:rPr>
        <w:lastRenderedPageBreak/>
        <w:t xml:space="preserve"> </w:t>
      </w:r>
      <w:r w:rsidR="13DE9A70" w:rsidRPr="1D23B126">
        <w:rPr>
          <w:lang w:val="en-US"/>
        </w:rPr>
        <w:t xml:space="preserve">56: Random Variables: </w:t>
      </w:r>
      <w:proofErr w:type="spellStart"/>
      <w:r w:rsidR="13DE9A70" w:rsidRPr="1D23B126">
        <w:rPr>
          <w:lang w:val="en-US"/>
        </w:rPr>
        <w:t>Bernulli</w:t>
      </w:r>
      <w:proofErr w:type="spellEnd"/>
      <w:r w:rsidR="13DE9A70" w:rsidRPr="1D23B126">
        <w:rPr>
          <w:lang w:val="en-US"/>
        </w:rPr>
        <w:t xml:space="preserve"> Random Variables</w:t>
      </w:r>
    </w:p>
    <w:p w14:paraId="687D61C7" w14:textId="571C699C"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57: Random Variables: </w:t>
      </w:r>
      <w:proofErr w:type="spellStart"/>
      <w:r w:rsidR="13DE9A70" w:rsidRPr="1D23B126">
        <w:rPr>
          <w:lang w:val="en-US"/>
        </w:rPr>
        <w:t>Bernulli</w:t>
      </w:r>
      <w:proofErr w:type="spellEnd"/>
      <w:r w:rsidR="13DE9A70" w:rsidRPr="1D23B126">
        <w:rPr>
          <w:lang w:val="en-US"/>
        </w:rPr>
        <w:t xml:space="preserve"> Trail Python Practice</w:t>
      </w:r>
    </w:p>
    <w:p w14:paraId="2D1CF546" w14:textId="0E6B2E3F"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58: Random Variables: </w:t>
      </w:r>
      <w:proofErr w:type="spellStart"/>
      <w:r w:rsidR="13DE9A70" w:rsidRPr="1D23B126">
        <w:rPr>
          <w:lang w:val="en-US"/>
        </w:rPr>
        <w:t>Bernulli</w:t>
      </w:r>
      <w:proofErr w:type="spellEnd"/>
      <w:r w:rsidR="13DE9A70" w:rsidRPr="1D23B126">
        <w:rPr>
          <w:lang w:val="en-US"/>
        </w:rPr>
        <w:t xml:space="preserve"> Trail Python Practice Exercise 01</w:t>
      </w:r>
    </w:p>
    <w:p w14:paraId="4AFA3A13" w14:textId="027DDDBC"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59: Random Variables: </w:t>
      </w:r>
      <w:proofErr w:type="spellStart"/>
      <w:r w:rsidR="13DE9A70" w:rsidRPr="1D23B126">
        <w:rPr>
          <w:lang w:val="en-US"/>
        </w:rPr>
        <w:t>Bernulli</w:t>
      </w:r>
      <w:proofErr w:type="spellEnd"/>
      <w:r w:rsidR="13DE9A70" w:rsidRPr="1D23B126">
        <w:rPr>
          <w:lang w:val="en-US"/>
        </w:rPr>
        <w:t xml:space="preserve"> Trail Python Practice Solution 01</w:t>
      </w:r>
    </w:p>
    <w:p w14:paraId="7C92B4DA" w14:textId="4DC2C97C" w:rsidR="00224F40" w:rsidRDefault="00A13116" w:rsidP="1D23B126">
      <w:pPr>
        <w:pStyle w:val="Heading2"/>
        <w:spacing w:before="240" w:line="360" w:lineRule="auto"/>
        <w:rPr>
          <w:lang w:val="en-US"/>
        </w:rPr>
      </w:pPr>
      <w:r>
        <w:rPr>
          <w:lang w:val="en-US"/>
        </w:rPr>
        <w:t xml:space="preserve"> </w:t>
      </w:r>
      <w:r w:rsidR="13DE9A70" w:rsidRPr="1D23B126">
        <w:rPr>
          <w:lang w:val="en-US"/>
        </w:rPr>
        <w:t>60: Random Variables: Geometric Random Variable</w:t>
      </w:r>
    </w:p>
    <w:p w14:paraId="23311A1D" w14:textId="722BC9AE" w:rsidR="00224F40" w:rsidRDefault="00A13116" w:rsidP="1D23B126">
      <w:pPr>
        <w:pStyle w:val="Heading2"/>
        <w:spacing w:before="240" w:line="360" w:lineRule="auto"/>
        <w:rPr>
          <w:lang w:val="en-US"/>
        </w:rPr>
      </w:pPr>
      <w:r>
        <w:rPr>
          <w:lang w:val="en-US"/>
        </w:rPr>
        <w:t xml:space="preserve"> </w:t>
      </w:r>
      <w:r w:rsidR="13DE9A70" w:rsidRPr="1D23B126">
        <w:rPr>
          <w:lang w:val="en-US"/>
        </w:rPr>
        <w:t>61: Random Variables: Geometric Random Variable Normalization Proof Optional</w:t>
      </w:r>
    </w:p>
    <w:p w14:paraId="2DC39B62" w14:textId="307F735E" w:rsidR="00224F40" w:rsidRDefault="00A13116" w:rsidP="1D23B126">
      <w:pPr>
        <w:pStyle w:val="Heading2"/>
        <w:spacing w:before="240" w:line="360" w:lineRule="auto"/>
        <w:rPr>
          <w:lang w:val="en-US"/>
        </w:rPr>
      </w:pPr>
      <w:r>
        <w:rPr>
          <w:lang w:val="en-US"/>
        </w:rPr>
        <w:t xml:space="preserve"> </w:t>
      </w:r>
      <w:r w:rsidR="13DE9A70" w:rsidRPr="1D23B126">
        <w:rPr>
          <w:lang w:val="en-US"/>
        </w:rPr>
        <w:t>62: Random Variables: Geometric Random Variable Python Practice</w:t>
      </w:r>
    </w:p>
    <w:p w14:paraId="442CD811" w14:textId="69C4983B" w:rsidR="00224F40" w:rsidRDefault="00A13116" w:rsidP="1D23B126">
      <w:pPr>
        <w:pStyle w:val="Heading2"/>
        <w:spacing w:before="240" w:line="360" w:lineRule="auto"/>
        <w:rPr>
          <w:lang w:val="en-US"/>
        </w:rPr>
      </w:pPr>
      <w:r>
        <w:rPr>
          <w:lang w:val="en-US"/>
        </w:rPr>
        <w:t xml:space="preserve"> </w:t>
      </w:r>
      <w:r w:rsidR="13DE9A70" w:rsidRPr="1D23B126">
        <w:rPr>
          <w:lang w:val="en-US"/>
        </w:rPr>
        <w:t>63: Random Variables: Binomial Random Variables</w:t>
      </w:r>
    </w:p>
    <w:p w14:paraId="0769D95F" w14:textId="4464367C" w:rsidR="00224F40" w:rsidRDefault="00A13116" w:rsidP="1D23B126">
      <w:pPr>
        <w:pStyle w:val="Heading2"/>
        <w:spacing w:before="240" w:line="360" w:lineRule="auto"/>
        <w:rPr>
          <w:lang w:val="en-US"/>
        </w:rPr>
      </w:pPr>
      <w:r>
        <w:rPr>
          <w:lang w:val="en-US"/>
        </w:rPr>
        <w:t xml:space="preserve"> </w:t>
      </w:r>
      <w:r w:rsidR="13DE9A70" w:rsidRPr="1D23B126">
        <w:rPr>
          <w:lang w:val="en-US"/>
        </w:rPr>
        <w:t>64: Random Variables: Binomial Python Practice</w:t>
      </w:r>
    </w:p>
    <w:p w14:paraId="02C4D926" w14:textId="1AB63867"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65: Random Variables: Random Variables in Real </w:t>
      </w:r>
      <w:r w:rsidR="67A6BE2D" w:rsidRPr="1D23B126">
        <w:rPr>
          <w:lang w:val="en-US"/>
        </w:rPr>
        <w:t>Datasets</w:t>
      </w:r>
    </w:p>
    <w:p w14:paraId="54CB2CCB" w14:textId="6D612C62"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66: Random Variables: Random Variables in Real </w:t>
      </w:r>
      <w:r w:rsidR="1856C9E0" w:rsidRPr="1D23B126">
        <w:rPr>
          <w:lang w:val="en-US"/>
        </w:rPr>
        <w:t>Datasets</w:t>
      </w:r>
      <w:r w:rsidR="13DE9A70" w:rsidRPr="1D23B126">
        <w:rPr>
          <w:lang w:val="en-US"/>
        </w:rPr>
        <w:t xml:space="preserve"> Exercise 01</w:t>
      </w:r>
    </w:p>
    <w:p w14:paraId="1182451D" w14:textId="7F5599AF"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67: Random Variables: Random Variables in Real </w:t>
      </w:r>
      <w:r w:rsidR="7BF4E005" w:rsidRPr="1D23B126">
        <w:rPr>
          <w:lang w:val="en-US"/>
        </w:rPr>
        <w:t>Datasets</w:t>
      </w:r>
      <w:r w:rsidR="13DE9A70" w:rsidRPr="1D23B126">
        <w:rPr>
          <w:lang w:val="en-US"/>
        </w:rPr>
        <w:t xml:space="preserve"> Solution 01</w:t>
      </w:r>
    </w:p>
    <w:p w14:paraId="4DA21A17" w14:textId="1F8E88A8" w:rsidR="00224F40" w:rsidRDefault="00A13116" w:rsidP="1D23B126">
      <w:pPr>
        <w:pStyle w:val="Heading2"/>
        <w:spacing w:before="240" w:line="360" w:lineRule="auto"/>
        <w:rPr>
          <w:lang w:val="en-US"/>
        </w:rPr>
      </w:pPr>
      <w:r>
        <w:rPr>
          <w:lang w:val="en-US"/>
        </w:rPr>
        <w:t xml:space="preserve"> </w:t>
      </w:r>
      <w:r w:rsidR="13DE9A70" w:rsidRPr="1D23B126">
        <w:rPr>
          <w:lang w:val="en-US"/>
        </w:rPr>
        <w:t>68: Random Variables: Homework</w:t>
      </w:r>
    </w:p>
    <w:p w14:paraId="5ECFB2CE" w14:textId="1555DCA5"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69: </w:t>
      </w:r>
      <w:r w:rsidR="4CA73C50" w:rsidRPr="1D23B126">
        <w:rPr>
          <w:lang w:val="en-US"/>
        </w:rPr>
        <w:t>Continuous</w:t>
      </w:r>
      <w:r w:rsidR="13DE9A70" w:rsidRPr="1D23B126">
        <w:rPr>
          <w:lang w:val="en-US"/>
        </w:rPr>
        <w:t xml:space="preserve"> Random Variables: Zero Probability to Individual Values</w:t>
      </w:r>
    </w:p>
    <w:p w14:paraId="610B697E" w14:textId="4F377E58" w:rsidR="00224F40" w:rsidRDefault="00A13116" w:rsidP="1D23B126">
      <w:pPr>
        <w:pStyle w:val="Heading2"/>
        <w:spacing w:before="240" w:line="360" w:lineRule="auto"/>
        <w:rPr>
          <w:lang w:val="en-US"/>
        </w:rPr>
      </w:pPr>
      <w:r>
        <w:rPr>
          <w:lang w:val="en-US"/>
        </w:rPr>
        <w:t xml:space="preserve"> </w:t>
      </w:r>
      <w:r w:rsidR="13DE9A70" w:rsidRPr="1D23B126">
        <w:rPr>
          <w:lang w:val="en-US"/>
        </w:rPr>
        <w:t>70:</w:t>
      </w:r>
      <w:r w:rsidR="00DA6BC3" w:rsidRPr="1D23B126">
        <w:rPr>
          <w:lang w:val="en-US"/>
        </w:rPr>
        <w:t xml:space="preserve"> </w:t>
      </w:r>
      <w:r w:rsidR="0A5BE026" w:rsidRPr="1D23B126">
        <w:rPr>
          <w:lang w:val="en-US"/>
        </w:rPr>
        <w:t xml:space="preserve">Continuous </w:t>
      </w:r>
      <w:r w:rsidR="13DE9A70" w:rsidRPr="1D23B126">
        <w:rPr>
          <w:lang w:val="en-US"/>
        </w:rPr>
        <w:t>Random Variables: Zero Probability to Individual Values Exercise 01</w:t>
      </w:r>
    </w:p>
    <w:p w14:paraId="0DDAECC1" w14:textId="7BD73DA8" w:rsidR="00224F40" w:rsidRDefault="00A13116" w:rsidP="1D23B126">
      <w:pPr>
        <w:pStyle w:val="Heading2"/>
        <w:spacing w:before="240" w:line="360" w:lineRule="auto"/>
        <w:rPr>
          <w:lang w:val="en-US"/>
        </w:rPr>
      </w:pPr>
      <w:r>
        <w:rPr>
          <w:lang w:val="en-US"/>
        </w:rPr>
        <w:t xml:space="preserve"> </w:t>
      </w:r>
      <w:r w:rsidR="13DE9A70" w:rsidRPr="1D23B126">
        <w:rPr>
          <w:lang w:val="en-US"/>
        </w:rPr>
        <w:t>71:</w:t>
      </w:r>
      <w:r w:rsidR="00DA6BC3" w:rsidRPr="1D23B126">
        <w:rPr>
          <w:lang w:val="en-US"/>
        </w:rPr>
        <w:t xml:space="preserve"> </w:t>
      </w:r>
      <w:r w:rsidR="0A5BE026" w:rsidRPr="1D23B126">
        <w:rPr>
          <w:lang w:val="en-US"/>
        </w:rPr>
        <w:t xml:space="preserve">Continuous </w:t>
      </w:r>
      <w:r w:rsidR="13DE9A70" w:rsidRPr="1D23B126">
        <w:rPr>
          <w:lang w:val="en-US"/>
        </w:rPr>
        <w:t>Random Variables: Zero Probability to Individual Values Solution 01</w:t>
      </w:r>
    </w:p>
    <w:p w14:paraId="22B963C2" w14:textId="465A139F" w:rsidR="00224F40" w:rsidRDefault="00A13116" w:rsidP="1D23B126">
      <w:pPr>
        <w:pStyle w:val="Heading2"/>
        <w:spacing w:before="240" w:line="360" w:lineRule="auto"/>
        <w:rPr>
          <w:lang w:val="en-US"/>
        </w:rPr>
      </w:pPr>
      <w:r>
        <w:rPr>
          <w:lang w:val="en-US"/>
        </w:rPr>
        <w:t xml:space="preserve"> </w:t>
      </w:r>
      <w:r w:rsidR="13DE9A70" w:rsidRPr="1D23B126">
        <w:rPr>
          <w:lang w:val="en-US"/>
        </w:rPr>
        <w:t>72:</w:t>
      </w:r>
      <w:r w:rsidR="00DA6BC3" w:rsidRPr="1D23B126">
        <w:rPr>
          <w:lang w:val="en-US"/>
        </w:rPr>
        <w:t xml:space="preserve"> </w:t>
      </w:r>
      <w:r w:rsidR="0A5BE026" w:rsidRPr="1D23B126">
        <w:rPr>
          <w:lang w:val="en-US"/>
        </w:rPr>
        <w:t xml:space="preserve">Continuous </w:t>
      </w:r>
      <w:r w:rsidR="13DE9A70" w:rsidRPr="1D23B126">
        <w:rPr>
          <w:lang w:val="en-US"/>
        </w:rPr>
        <w:t>Random Variables: Probability Density Functions</w:t>
      </w:r>
    </w:p>
    <w:p w14:paraId="3D34D36E" w14:textId="510A5EF5" w:rsidR="00224F40" w:rsidRDefault="00A13116" w:rsidP="1D23B126">
      <w:pPr>
        <w:pStyle w:val="Heading2"/>
        <w:spacing w:before="240" w:line="360" w:lineRule="auto"/>
        <w:rPr>
          <w:lang w:val="en-US"/>
        </w:rPr>
      </w:pPr>
      <w:r>
        <w:rPr>
          <w:lang w:val="en-US"/>
        </w:rPr>
        <w:t xml:space="preserve"> </w:t>
      </w:r>
      <w:r w:rsidR="13DE9A70" w:rsidRPr="1D23B126">
        <w:rPr>
          <w:lang w:val="en-US"/>
        </w:rPr>
        <w:t>73:</w:t>
      </w:r>
      <w:r w:rsidR="00DA6BC3" w:rsidRPr="1D23B126">
        <w:rPr>
          <w:lang w:val="en-US"/>
        </w:rPr>
        <w:t xml:space="preserve"> </w:t>
      </w:r>
      <w:r w:rsidR="0A5BE026" w:rsidRPr="1D23B126">
        <w:rPr>
          <w:lang w:val="en-US"/>
        </w:rPr>
        <w:t xml:space="preserve">Continuous </w:t>
      </w:r>
      <w:r w:rsidR="13DE9A70" w:rsidRPr="1D23B126">
        <w:rPr>
          <w:lang w:val="en-US"/>
        </w:rPr>
        <w:t>Random Variables: Probability Density Functions Exercise 01</w:t>
      </w:r>
    </w:p>
    <w:p w14:paraId="2EA00784" w14:textId="4071C127" w:rsidR="00224F40" w:rsidRDefault="00A13116" w:rsidP="1D23B126">
      <w:pPr>
        <w:pStyle w:val="Heading2"/>
        <w:spacing w:before="240" w:line="360" w:lineRule="auto"/>
        <w:rPr>
          <w:lang w:val="en-US"/>
        </w:rPr>
      </w:pPr>
      <w:r>
        <w:rPr>
          <w:lang w:val="en-US"/>
        </w:rPr>
        <w:t xml:space="preserve"> </w:t>
      </w:r>
      <w:r w:rsidR="13DE9A70" w:rsidRPr="1D23B126">
        <w:rPr>
          <w:lang w:val="en-US"/>
        </w:rPr>
        <w:t>74:</w:t>
      </w:r>
      <w:r w:rsidR="00DA6BC3" w:rsidRPr="1D23B126">
        <w:rPr>
          <w:lang w:val="en-US"/>
        </w:rPr>
        <w:t xml:space="preserve"> </w:t>
      </w:r>
      <w:r w:rsidR="0A5BE026" w:rsidRPr="1D23B126">
        <w:rPr>
          <w:lang w:val="en-US"/>
        </w:rPr>
        <w:t xml:space="preserve">Continuous </w:t>
      </w:r>
      <w:r w:rsidR="13DE9A70" w:rsidRPr="1D23B126">
        <w:rPr>
          <w:lang w:val="en-US"/>
        </w:rPr>
        <w:t>Random Variables: Probability Density Functions Solution 01</w:t>
      </w:r>
    </w:p>
    <w:p w14:paraId="4C4D23A7" w14:textId="49CC8003" w:rsidR="00224F40" w:rsidRDefault="00A13116" w:rsidP="1D23B126">
      <w:pPr>
        <w:pStyle w:val="Heading2"/>
        <w:spacing w:before="240" w:line="360" w:lineRule="auto"/>
        <w:rPr>
          <w:lang w:val="en-US"/>
        </w:rPr>
      </w:pPr>
      <w:r>
        <w:rPr>
          <w:lang w:val="en-US"/>
        </w:rPr>
        <w:t xml:space="preserve"> </w:t>
      </w:r>
      <w:r w:rsidR="13DE9A70" w:rsidRPr="1D23B126">
        <w:rPr>
          <w:lang w:val="en-US"/>
        </w:rPr>
        <w:t>75:</w:t>
      </w:r>
      <w:r w:rsidR="00DA6BC3" w:rsidRPr="1D23B126">
        <w:rPr>
          <w:lang w:val="en-US"/>
        </w:rPr>
        <w:t xml:space="preserve"> </w:t>
      </w:r>
      <w:r w:rsidR="0A5BE026" w:rsidRPr="1D23B126">
        <w:rPr>
          <w:lang w:val="en-US"/>
        </w:rPr>
        <w:t xml:space="preserve">Continuous </w:t>
      </w:r>
      <w:r w:rsidR="13DE9A70" w:rsidRPr="1D23B126">
        <w:rPr>
          <w:lang w:val="en-US"/>
        </w:rPr>
        <w:t>Random Variables: Uniform Distribution</w:t>
      </w:r>
    </w:p>
    <w:p w14:paraId="465D8932" w14:textId="55186FBA" w:rsidR="00224F40" w:rsidRDefault="00A13116" w:rsidP="1D23B126">
      <w:pPr>
        <w:pStyle w:val="Heading2"/>
        <w:spacing w:before="240" w:line="360" w:lineRule="auto"/>
        <w:rPr>
          <w:lang w:val="en-US"/>
        </w:rPr>
      </w:pPr>
      <w:r>
        <w:rPr>
          <w:lang w:val="en-US"/>
        </w:rPr>
        <w:lastRenderedPageBreak/>
        <w:t xml:space="preserve"> </w:t>
      </w:r>
      <w:r w:rsidR="13DE9A70" w:rsidRPr="1D23B126">
        <w:rPr>
          <w:lang w:val="en-US"/>
        </w:rPr>
        <w:t>76:</w:t>
      </w:r>
      <w:r w:rsidR="00DA6BC3" w:rsidRPr="1D23B126">
        <w:rPr>
          <w:lang w:val="en-US"/>
        </w:rPr>
        <w:t xml:space="preserve"> </w:t>
      </w:r>
      <w:r w:rsidR="0A5BE026" w:rsidRPr="1D23B126">
        <w:rPr>
          <w:lang w:val="en-US"/>
        </w:rPr>
        <w:t xml:space="preserve">Continuous </w:t>
      </w:r>
      <w:r w:rsidR="13DE9A70" w:rsidRPr="1D23B126">
        <w:rPr>
          <w:lang w:val="en-US"/>
        </w:rPr>
        <w:t>Random Variables: Uniform Distribution Exercise 01</w:t>
      </w:r>
    </w:p>
    <w:p w14:paraId="0D65209A" w14:textId="2F88896E" w:rsidR="00224F40" w:rsidRDefault="00A13116" w:rsidP="1D23B126">
      <w:pPr>
        <w:pStyle w:val="Heading2"/>
        <w:spacing w:before="240" w:line="360" w:lineRule="auto"/>
        <w:rPr>
          <w:lang w:val="en-US"/>
        </w:rPr>
      </w:pPr>
      <w:r>
        <w:rPr>
          <w:lang w:val="en-US"/>
        </w:rPr>
        <w:t xml:space="preserve"> </w:t>
      </w:r>
      <w:r w:rsidR="13DE9A70" w:rsidRPr="1D23B126">
        <w:rPr>
          <w:lang w:val="en-US"/>
        </w:rPr>
        <w:t>77:</w:t>
      </w:r>
      <w:r w:rsidR="00DA6BC3" w:rsidRPr="1D23B126">
        <w:rPr>
          <w:lang w:val="en-US"/>
        </w:rPr>
        <w:t xml:space="preserve"> </w:t>
      </w:r>
      <w:r w:rsidR="0A5BE026" w:rsidRPr="1D23B126">
        <w:rPr>
          <w:lang w:val="en-US"/>
        </w:rPr>
        <w:t xml:space="preserve">Continuous </w:t>
      </w:r>
      <w:r w:rsidR="13DE9A70" w:rsidRPr="1D23B126">
        <w:rPr>
          <w:lang w:val="en-US"/>
        </w:rPr>
        <w:t>Random Variables: Uniform Distribution Solution 01</w:t>
      </w:r>
    </w:p>
    <w:p w14:paraId="7BA07AD3" w14:textId="23DE7243" w:rsidR="00224F40" w:rsidRDefault="00A13116" w:rsidP="1D23B126">
      <w:pPr>
        <w:pStyle w:val="Heading2"/>
        <w:spacing w:before="240" w:line="360" w:lineRule="auto"/>
        <w:rPr>
          <w:lang w:val="en-US"/>
        </w:rPr>
      </w:pPr>
      <w:r>
        <w:rPr>
          <w:lang w:val="en-US"/>
        </w:rPr>
        <w:t xml:space="preserve"> </w:t>
      </w:r>
      <w:r w:rsidR="13DE9A70" w:rsidRPr="1D23B126">
        <w:rPr>
          <w:lang w:val="en-US"/>
        </w:rPr>
        <w:t>78:</w:t>
      </w:r>
      <w:r w:rsidR="00DA6BC3" w:rsidRPr="1D23B126">
        <w:rPr>
          <w:lang w:val="en-US"/>
        </w:rPr>
        <w:t xml:space="preserve"> </w:t>
      </w:r>
      <w:r w:rsidR="0A5BE026" w:rsidRPr="1D23B126">
        <w:rPr>
          <w:lang w:val="en-US"/>
        </w:rPr>
        <w:t xml:space="preserve">Continuous </w:t>
      </w:r>
      <w:r w:rsidR="13DE9A70" w:rsidRPr="1D23B126">
        <w:rPr>
          <w:lang w:val="en-US"/>
        </w:rPr>
        <w:t>Random Variables: Uniform Distribution Python</w:t>
      </w:r>
    </w:p>
    <w:p w14:paraId="5694EA69" w14:textId="465C56EE" w:rsidR="00224F40" w:rsidRDefault="00A13116" w:rsidP="1D23B126">
      <w:pPr>
        <w:pStyle w:val="Heading2"/>
        <w:spacing w:before="240" w:line="360" w:lineRule="auto"/>
        <w:rPr>
          <w:lang w:val="en-US"/>
        </w:rPr>
      </w:pPr>
      <w:r>
        <w:rPr>
          <w:lang w:val="en-US"/>
        </w:rPr>
        <w:t xml:space="preserve"> </w:t>
      </w:r>
      <w:r w:rsidR="13DE9A70" w:rsidRPr="1D23B126">
        <w:rPr>
          <w:lang w:val="en-US"/>
        </w:rPr>
        <w:t>79:</w:t>
      </w:r>
      <w:r w:rsidR="00DA6BC3" w:rsidRPr="1D23B126">
        <w:rPr>
          <w:lang w:val="en-US"/>
        </w:rPr>
        <w:t xml:space="preserve"> </w:t>
      </w:r>
      <w:r w:rsidR="0A5BE026" w:rsidRPr="1D23B126">
        <w:rPr>
          <w:lang w:val="en-US"/>
        </w:rPr>
        <w:t xml:space="preserve">Continuous </w:t>
      </w:r>
      <w:r w:rsidR="13DE9A70" w:rsidRPr="1D23B126">
        <w:rPr>
          <w:lang w:val="en-US"/>
        </w:rPr>
        <w:t>Random Variables: Exponential</w:t>
      </w:r>
    </w:p>
    <w:p w14:paraId="29F19E6E" w14:textId="45339FCA" w:rsidR="00224F40" w:rsidRDefault="00A13116" w:rsidP="1D23B126">
      <w:pPr>
        <w:pStyle w:val="Heading2"/>
        <w:spacing w:before="240" w:line="360" w:lineRule="auto"/>
        <w:rPr>
          <w:lang w:val="en-US"/>
        </w:rPr>
      </w:pPr>
      <w:r>
        <w:rPr>
          <w:lang w:val="en-US"/>
        </w:rPr>
        <w:t xml:space="preserve"> </w:t>
      </w:r>
      <w:r w:rsidR="13DE9A70" w:rsidRPr="1D23B126">
        <w:rPr>
          <w:lang w:val="en-US"/>
        </w:rPr>
        <w:t>80:</w:t>
      </w:r>
      <w:r w:rsidR="00DA6BC3" w:rsidRPr="1D23B126">
        <w:rPr>
          <w:lang w:val="en-US"/>
        </w:rPr>
        <w:t xml:space="preserve"> </w:t>
      </w:r>
      <w:r w:rsidR="0A5BE026" w:rsidRPr="1D23B126">
        <w:rPr>
          <w:lang w:val="en-US"/>
        </w:rPr>
        <w:t xml:space="preserve">Continuous </w:t>
      </w:r>
      <w:r w:rsidR="13DE9A70" w:rsidRPr="1D23B126">
        <w:rPr>
          <w:lang w:val="en-US"/>
        </w:rPr>
        <w:t>Random Variables: Exponential Exercise 01</w:t>
      </w:r>
    </w:p>
    <w:p w14:paraId="3557A519" w14:textId="7250215E" w:rsidR="00224F40" w:rsidRDefault="00A13116" w:rsidP="1D23B126">
      <w:pPr>
        <w:pStyle w:val="Heading2"/>
        <w:spacing w:before="240" w:line="360" w:lineRule="auto"/>
        <w:rPr>
          <w:lang w:val="en-US"/>
        </w:rPr>
      </w:pPr>
      <w:r>
        <w:rPr>
          <w:lang w:val="en-US"/>
        </w:rPr>
        <w:t xml:space="preserve"> </w:t>
      </w:r>
      <w:r w:rsidR="13DE9A70" w:rsidRPr="1D23B126">
        <w:rPr>
          <w:lang w:val="en-US"/>
        </w:rPr>
        <w:t>81:</w:t>
      </w:r>
      <w:r w:rsidR="00DA6BC3" w:rsidRPr="1D23B126">
        <w:rPr>
          <w:lang w:val="en-US"/>
        </w:rPr>
        <w:t xml:space="preserve"> </w:t>
      </w:r>
      <w:r w:rsidR="0A5BE026" w:rsidRPr="1D23B126">
        <w:rPr>
          <w:lang w:val="en-US"/>
        </w:rPr>
        <w:t xml:space="preserve">Continuous </w:t>
      </w:r>
      <w:r w:rsidR="13DE9A70" w:rsidRPr="1D23B126">
        <w:rPr>
          <w:lang w:val="en-US"/>
        </w:rPr>
        <w:t>Random Variables: Exponential Solution 01</w:t>
      </w:r>
    </w:p>
    <w:p w14:paraId="7E658054" w14:textId="022B8D7B" w:rsidR="00224F40" w:rsidRDefault="00A13116" w:rsidP="1D23B126">
      <w:pPr>
        <w:pStyle w:val="Heading2"/>
        <w:spacing w:before="240" w:line="360" w:lineRule="auto"/>
        <w:rPr>
          <w:lang w:val="en-US"/>
        </w:rPr>
      </w:pPr>
      <w:r>
        <w:rPr>
          <w:lang w:val="en-US"/>
        </w:rPr>
        <w:t xml:space="preserve"> </w:t>
      </w:r>
      <w:r w:rsidR="13DE9A70" w:rsidRPr="1D23B126">
        <w:rPr>
          <w:lang w:val="en-US"/>
        </w:rPr>
        <w:t>82:</w:t>
      </w:r>
      <w:r w:rsidR="00DA6BC3" w:rsidRPr="1D23B126">
        <w:rPr>
          <w:lang w:val="en-US"/>
        </w:rPr>
        <w:t xml:space="preserve"> </w:t>
      </w:r>
      <w:r w:rsidR="0A5BE026" w:rsidRPr="1D23B126">
        <w:rPr>
          <w:lang w:val="en-US"/>
        </w:rPr>
        <w:t xml:space="preserve">Continuous </w:t>
      </w:r>
      <w:r w:rsidR="13DE9A70" w:rsidRPr="1D23B126">
        <w:rPr>
          <w:lang w:val="en-US"/>
        </w:rPr>
        <w:t>Random Variables: Exponential Python</w:t>
      </w:r>
    </w:p>
    <w:p w14:paraId="16F904F6" w14:textId="253A08BB" w:rsidR="00224F40" w:rsidRDefault="00A13116" w:rsidP="1D23B126">
      <w:pPr>
        <w:pStyle w:val="Heading2"/>
        <w:spacing w:before="240" w:line="360" w:lineRule="auto"/>
        <w:rPr>
          <w:lang w:val="en-US"/>
        </w:rPr>
      </w:pPr>
      <w:r>
        <w:rPr>
          <w:lang w:val="en-US"/>
        </w:rPr>
        <w:t xml:space="preserve"> </w:t>
      </w:r>
      <w:r w:rsidR="13DE9A70" w:rsidRPr="1D23B126">
        <w:rPr>
          <w:lang w:val="en-US"/>
        </w:rPr>
        <w:t>83:</w:t>
      </w:r>
      <w:r w:rsidR="00DA6BC3" w:rsidRPr="1D23B126">
        <w:rPr>
          <w:lang w:val="en-US"/>
        </w:rPr>
        <w:t xml:space="preserve"> </w:t>
      </w:r>
      <w:r w:rsidR="0A5BE026" w:rsidRPr="1D23B126">
        <w:rPr>
          <w:lang w:val="en-US"/>
        </w:rPr>
        <w:t xml:space="preserve">Continuous </w:t>
      </w:r>
      <w:r w:rsidR="13DE9A70" w:rsidRPr="1D23B126">
        <w:rPr>
          <w:lang w:val="en-US"/>
        </w:rPr>
        <w:t>Random Variables: Gaussian Random Variables</w:t>
      </w:r>
    </w:p>
    <w:p w14:paraId="6A402150" w14:textId="127960EB" w:rsidR="00224F40" w:rsidRDefault="00A13116" w:rsidP="1D23B126">
      <w:pPr>
        <w:pStyle w:val="Heading2"/>
        <w:spacing w:before="240" w:line="360" w:lineRule="auto"/>
        <w:rPr>
          <w:lang w:val="en-US"/>
        </w:rPr>
      </w:pPr>
      <w:r>
        <w:rPr>
          <w:lang w:val="en-US"/>
        </w:rPr>
        <w:t xml:space="preserve"> </w:t>
      </w:r>
      <w:r w:rsidR="13DE9A70" w:rsidRPr="1D23B126">
        <w:rPr>
          <w:lang w:val="en-US"/>
        </w:rPr>
        <w:t>84:</w:t>
      </w:r>
      <w:r w:rsidR="00DA6BC3" w:rsidRPr="1D23B126">
        <w:rPr>
          <w:lang w:val="en-US"/>
        </w:rPr>
        <w:t xml:space="preserve"> </w:t>
      </w:r>
      <w:r w:rsidR="0A5BE026" w:rsidRPr="1D23B126">
        <w:rPr>
          <w:lang w:val="en-US"/>
        </w:rPr>
        <w:t xml:space="preserve">Continuous </w:t>
      </w:r>
      <w:r w:rsidR="13DE9A70" w:rsidRPr="1D23B126">
        <w:rPr>
          <w:lang w:val="en-US"/>
        </w:rPr>
        <w:t>Random Variables: Gaussian Random Variables Exercise 01</w:t>
      </w:r>
    </w:p>
    <w:p w14:paraId="394AF2FF" w14:textId="568BEC59" w:rsidR="00224F40" w:rsidRDefault="00A13116" w:rsidP="1D23B126">
      <w:pPr>
        <w:pStyle w:val="Heading2"/>
        <w:spacing w:before="240" w:line="360" w:lineRule="auto"/>
        <w:rPr>
          <w:lang w:val="en-US"/>
        </w:rPr>
      </w:pPr>
      <w:r>
        <w:rPr>
          <w:lang w:val="en-US"/>
        </w:rPr>
        <w:t xml:space="preserve"> </w:t>
      </w:r>
      <w:r w:rsidR="13DE9A70" w:rsidRPr="1D23B126">
        <w:rPr>
          <w:lang w:val="en-US"/>
        </w:rPr>
        <w:t>85:</w:t>
      </w:r>
      <w:r w:rsidR="00DA6BC3" w:rsidRPr="1D23B126">
        <w:rPr>
          <w:lang w:val="en-US"/>
        </w:rPr>
        <w:t xml:space="preserve"> </w:t>
      </w:r>
      <w:r w:rsidR="0A5BE026" w:rsidRPr="1D23B126">
        <w:rPr>
          <w:lang w:val="en-US"/>
        </w:rPr>
        <w:t xml:space="preserve">Continuous </w:t>
      </w:r>
      <w:r w:rsidR="13DE9A70" w:rsidRPr="1D23B126">
        <w:rPr>
          <w:lang w:val="en-US"/>
        </w:rPr>
        <w:t>Random Variables: Gaussian Random Variables Solution 01</w:t>
      </w:r>
    </w:p>
    <w:p w14:paraId="0B5900EC" w14:textId="2B2E2CE6" w:rsidR="00224F40" w:rsidRDefault="00A13116" w:rsidP="1D23B126">
      <w:pPr>
        <w:pStyle w:val="Heading2"/>
        <w:spacing w:before="240" w:line="360" w:lineRule="auto"/>
        <w:rPr>
          <w:lang w:val="en-US"/>
        </w:rPr>
      </w:pPr>
      <w:r>
        <w:rPr>
          <w:lang w:val="en-US"/>
        </w:rPr>
        <w:t xml:space="preserve"> </w:t>
      </w:r>
      <w:r w:rsidR="13DE9A70" w:rsidRPr="1D23B126">
        <w:rPr>
          <w:lang w:val="en-US"/>
        </w:rPr>
        <w:t>86:</w:t>
      </w:r>
      <w:r w:rsidR="00DA6BC3" w:rsidRPr="1D23B126">
        <w:rPr>
          <w:lang w:val="en-US"/>
        </w:rPr>
        <w:t xml:space="preserve"> </w:t>
      </w:r>
      <w:r w:rsidR="0A5BE026" w:rsidRPr="1D23B126">
        <w:rPr>
          <w:lang w:val="en-US"/>
        </w:rPr>
        <w:t xml:space="preserve">Continuous </w:t>
      </w:r>
      <w:r w:rsidR="13DE9A70" w:rsidRPr="1D23B126">
        <w:rPr>
          <w:lang w:val="en-US"/>
        </w:rPr>
        <w:t>Random Variables: Gaussian Python</w:t>
      </w:r>
    </w:p>
    <w:p w14:paraId="708520DE" w14:textId="5314AD1B" w:rsidR="00224F40" w:rsidRDefault="00A13116" w:rsidP="1D23B126">
      <w:pPr>
        <w:pStyle w:val="Heading2"/>
        <w:spacing w:before="240" w:line="360" w:lineRule="auto"/>
        <w:rPr>
          <w:lang w:val="en-US"/>
        </w:rPr>
      </w:pPr>
      <w:r>
        <w:rPr>
          <w:lang w:val="en-US"/>
        </w:rPr>
        <w:t xml:space="preserve"> </w:t>
      </w:r>
      <w:r w:rsidR="13DE9A70" w:rsidRPr="1D23B126">
        <w:rPr>
          <w:lang w:val="en-US"/>
        </w:rPr>
        <w:t>87:</w:t>
      </w:r>
      <w:r w:rsidR="00DA6BC3" w:rsidRPr="1D23B126">
        <w:rPr>
          <w:lang w:val="en-US"/>
        </w:rPr>
        <w:t xml:space="preserve"> </w:t>
      </w:r>
      <w:r w:rsidR="0A5BE026" w:rsidRPr="1D23B126">
        <w:rPr>
          <w:lang w:val="en-US"/>
        </w:rPr>
        <w:t xml:space="preserve">Continuous </w:t>
      </w:r>
      <w:r w:rsidR="13DE9A70" w:rsidRPr="1D23B126">
        <w:rPr>
          <w:lang w:val="en-US"/>
        </w:rPr>
        <w:t>Random Variables: Transformation of Random Variables</w:t>
      </w:r>
    </w:p>
    <w:p w14:paraId="3E4ADB43" w14:textId="02EE46FB" w:rsidR="00224F40" w:rsidRDefault="00A13116" w:rsidP="1D23B126">
      <w:pPr>
        <w:pStyle w:val="Heading2"/>
        <w:spacing w:before="240" w:line="360" w:lineRule="auto"/>
        <w:rPr>
          <w:lang w:val="en-US"/>
        </w:rPr>
      </w:pPr>
      <w:r>
        <w:rPr>
          <w:lang w:val="en-US"/>
        </w:rPr>
        <w:t xml:space="preserve"> </w:t>
      </w:r>
      <w:r w:rsidR="13DE9A70" w:rsidRPr="1D23B126">
        <w:rPr>
          <w:lang w:val="en-US"/>
        </w:rPr>
        <w:t>88:</w:t>
      </w:r>
      <w:r w:rsidR="00DA6BC3" w:rsidRPr="1D23B126">
        <w:rPr>
          <w:lang w:val="en-US"/>
        </w:rPr>
        <w:t xml:space="preserve"> </w:t>
      </w:r>
      <w:r w:rsidR="0A5BE026" w:rsidRPr="1D23B126">
        <w:rPr>
          <w:lang w:val="en-US"/>
        </w:rPr>
        <w:t xml:space="preserve">Continuous </w:t>
      </w:r>
      <w:r w:rsidR="13DE9A70" w:rsidRPr="1D23B126">
        <w:rPr>
          <w:lang w:val="en-US"/>
        </w:rPr>
        <w:t>Random Variables: Homework</w:t>
      </w:r>
    </w:p>
    <w:p w14:paraId="58CA617F" w14:textId="67A54D52" w:rsidR="00224F40" w:rsidRDefault="00A13116" w:rsidP="1D23B126">
      <w:pPr>
        <w:pStyle w:val="Heading2"/>
        <w:spacing w:before="240" w:line="360" w:lineRule="auto"/>
        <w:rPr>
          <w:lang w:val="en-US"/>
        </w:rPr>
      </w:pPr>
      <w:r>
        <w:rPr>
          <w:lang w:val="en-US"/>
        </w:rPr>
        <w:t xml:space="preserve"> </w:t>
      </w:r>
      <w:r w:rsidR="13DE9A70" w:rsidRPr="1D23B126">
        <w:rPr>
          <w:lang w:val="en-US"/>
        </w:rPr>
        <w:t>89: Expectations: Definition</w:t>
      </w:r>
    </w:p>
    <w:p w14:paraId="670B1BE7" w14:textId="112B27D3" w:rsidR="00224F40" w:rsidRDefault="00A13116" w:rsidP="1D23B126">
      <w:pPr>
        <w:pStyle w:val="Heading2"/>
        <w:spacing w:before="240" w:line="360" w:lineRule="auto"/>
        <w:rPr>
          <w:lang w:val="en-US"/>
        </w:rPr>
      </w:pPr>
      <w:r>
        <w:rPr>
          <w:lang w:val="en-US"/>
        </w:rPr>
        <w:t xml:space="preserve"> </w:t>
      </w:r>
      <w:r w:rsidR="13DE9A70" w:rsidRPr="1D23B126">
        <w:rPr>
          <w:lang w:val="en-US"/>
        </w:rPr>
        <w:t>90: Expectations: Sample Mean</w:t>
      </w:r>
    </w:p>
    <w:p w14:paraId="303A53CC" w14:textId="00CFEC76" w:rsidR="00224F40" w:rsidRDefault="00A13116" w:rsidP="1D23B126">
      <w:pPr>
        <w:pStyle w:val="Heading2"/>
        <w:spacing w:before="240" w:line="360" w:lineRule="auto"/>
        <w:rPr>
          <w:lang w:val="en-US"/>
        </w:rPr>
      </w:pPr>
      <w:r>
        <w:rPr>
          <w:lang w:val="en-US"/>
        </w:rPr>
        <w:t xml:space="preserve"> </w:t>
      </w:r>
      <w:r w:rsidR="13DE9A70" w:rsidRPr="1D23B126">
        <w:rPr>
          <w:lang w:val="en-US"/>
        </w:rPr>
        <w:t>91: Expectations: Law of Large Numbers</w:t>
      </w:r>
    </w:p>
    <w:p w14:paraId="48AD7BA5" w14:textId="318D77BC" w:rsidR="00224F40" w:rsidRDefault="00A13116" w:rsidP="1D23B126">
      <w:pPr>
        <w:pStyle w:val="Heading2"/>
        <w:spacing w:before="240" w:line="360" w:lineRule="auto"/>
        <w:rPr>
          <w:lang w:val="en-US"/>
        </w:rPr>
      </w:pPr>
      <w:r>
        <w:rPr>
          <w:lang w:val="en-US"/>
        </w:rPr>
        <w:t xml:space="preserve"> </w:t>
      </w:r>
      <w:r w:rsidR="13DE9A70" w:rsidRPr="1D23B126">
        <w:rPr>
          <w:lang w:val="en-US"/>
        </w:rPr>
        <w:t>92: Expectations: Law of Large Numbers Famous Distributions</w:t>
      </w:r>
    </w:p>
    <w:p w14:paraId="426D4E2B" w14:textId="3237E879" w:rsidR="00224F40" w:rsidRDefault="00A13116" w:rsidP="1D23B126">
      <w:pPr>
        <w:pStyle w:val="Heading2"/>
        <w:spacing w:before="240" w:line="360" w:lineRule="auto"/>
        <w:rPr>
          <w:lang w:val="en-US"/>
        </w:rPr>
      </w:pPr>
      <w:r>
        <w:rPr>
          <w:lang w:val="en-US"/>
        </w:rPr>
        <w:t xml:space="preserve"> </w:t>
      </w:r>
      <w:r w:rsidR="13DE9A70" w:rsidRPr="1D23B126">
        <w:rPr>
          <w:lang w:val="en-US"/>
        </w:rPr>
        <w:t>93: Expectations: Law of Large Numbers Famous Distributions Python</w:t>
      </w:r>
    </w:p>
    <w:p w14:paraId="765CB0AB" w14:textId="5A51C0FD" w:rsidR="00224F40" w:rsidRDefault="00A13116" w:rsidP="1D23B126">
      <w:pPr>
        <w:pStyle w:val="Heading2"/>
        <w:spacing w:before="240" w:line="360" w:lineRule="auto"/>
        <w:rPr>
          <w:lang w:val="en-US"/>
        </w:rPr>
      </w:pPr>
      <w:r>
        <w:rPr>
          <w:lang w:val="en-US"/>
        </w:rPr>
        <w:t xml:space="preserve"> </w:t>
      </w:r>
      <w:r w:rsidR="13DE9A70" w:rsidRPr="1D23B126">
        <w:rPr>
          <w:lang w:val="en-US"/>
        </w:rPr>
        <w:t>94: Expectations: Variance</w:t>
      </w:r>
    </w:p>
    <w:p w14:paraId="5CF28349" w14:textId="0B50E4DB" w:rsidR="00224F40" w:rsidRDefault="00A13116" w:rsidP="1D23B126">
      <w:pPr>
        <w:pStyle w:val="Heading2"/>
        <w:spacing w:before="240" w:line="360" w:lineRule="auto"/>
        <w:rPr>
          <w:lang w:val="en-US"/>
        </w:rPr>
      </w:pPr>
      <w:r>
        <w:rPr>
          <w:lang w:val="en-US"/>
        </w:rPr>
        <w:t xml:space="preserve"> </w:t>
      </w:r>
      <w:r w:rsidR="13DE9A70" w:rsidRPr="1D23B126">
        <w:rPr>
          <w:lang w:val="en-US"/>
        </w:rPr>
        <w:t>95: Expectations: Homework</w:t>
      </w:r>
    </w:p>
    <w:p w14:paraId="5EA36866" w14:textId="7365FD5A" w:rsidR="00224F40" w:rsidRDefault="00A13116" w:rsidP="1D23B126">
      <w:pPr>
        <w:pStyle w:val="Heading2"/>
        <w:spacing w:before="240" w:line="360" w:lineRule="auto"/>
        <w:rPr>
          <w:lang w:val="en-US"/>
        </w:rPr>
      </w:pPr>
      <w:r>
        <w:rPr>
          <w:lang w:val="en-US"/>
        </w:rPr>
        <w:lastRenderedPageBreak/>
        <w:t xml:space="preserve"> </w:t>
      </w:r>
      <w:r w:rsidR="13DE9A70" w:rsidRPr="1D23B126">
        <w:rPr>
          <w:lang w:val="en-US"/>
        </w:rPr>
        <w:t xml:space="preserve">96: Project Bayes Classifier: Project Bayes Classifier </w:t>
      </w:r>
      <w:r w:rsidR="0425F829" w:rsidRPr="1D23B126">
        <w:rPr>
          <w:lang w:val="en-US"/>
        </w:rPr>
        <w:t>from</w:t>
      </w:r>
      <w:r w:rsidR="13DE9A70" w:rsidRPr="1D23B126">
        <w:rPr>
          <w:lang w:val="en-US"/>
        </w:rPr>
        <w:t xml:space="preserve"> Scratch</w:t>
      </w:r>
    </w:p>
    <w:p w14:paraId="3DE90BF0" w14:textId="0B2744E9" w:rsidR="00224F40" w:rsidRDefault="00A13116" w:rsidP="1D23B126">
      <w:pPr>
        <w:pStyle w:val="Heading2"/>
        <w:spacing w:before="240" w:line="360" w:lineRule="auto"/>
        <w:rPr>
          <w:lang w:val="en-US"/>
        </w:rPr>
      </w:pPr>
      <w:r>
        <w:rPr>
          <w:lang w:val="en-US"/>
        </w:rPr>
        <w:t xml:space="preserve"> </w:t>
      </w:r>
      <w:r w:rsidR="13DE9A70" w:rsidRPr="1D23B126">
        <w:rPr>
          <w:lang w:val="en-US"/>
        </w:rPr>
        <w:t>97: Multiple Random Variables: Joint Distributions</w:t>
      </w:r>
    </w:p>
    <w:p w14:paraId="307BCBD5" w14:textId="07BAA25C" w:rsidR="00224F40" w:rsidRDefault="00A13116" w:rsidP="1D23B126">
      <w:pPr>
        <w:pStyle w:val="Heading2"/>
        <w:spacing w:before="240" w:line="360" w:lineRule="auto"/>
        <w:rPr>
          <w:lang w:val="en-US"/>
        </w:rPr>
      </w:pPr>
      <w:r>
        <w:rPr>
          <w:lang w:val="en-US"/>
        </w:rPr>
        <w:t xml:space="preserve"> </w:t>
      </w:r>
      <w:r w:rsidR="13DE9A70" w:rsidRPr="1D23B126">
        <w:rPr>
          <w:lang w:val="en-US"/>
        </w:rPr>
        <w:t>98: Multiple Random Variables: Joint Distributions Exercise 01</w:t>
      </w:r>
    </w:p>
    <w:p w14:paraId="18477576" w14:textId="1C567BD9" w:rsidR="00224F40" w:rsidRDefault="00A13116" w:rsidP="1D23B126">
      <w:pPr>
        <w:pStyle w:val="Heading2"/>
        <w:spacing w:before="240" w:line="360" w:lineRule="auto"/>
        <w:rPr>
          <w:lang w:val="en-US"/>
        </w:rPr>
      </w:pPr>
      <w:r>
        <w:rPr>
          <w:lang w:val="en-US"/>
        </w:rPr>
        <w:t xml:space="preserve"> </w:t>
      </w:r>
      <w:r w:rsidR="13DE9A70" w:rsidRPr="1D23B126">
        <w:rPr>
          <w:lang w:val="en-US"/>
        </w:rPr>
        <w:t>99: Multiple Random Variables: Joint Distributions Solution 01</w:t>
      </w:r>
    </w:p>
    <w:p w14:paraId="0871E37F" w14:textId="119F2FF0" w:rsidR="00224F40" w:rsidRDefault="00A13116" w:rsidP="1D23B126">
      <w:pPr>
        <w:pStyle w:val="Heading2"/>
        <w:spacing w:before="240" w:line="360" w:lineRule="auto"/>
        <w:rPr>
          <w:lang w:val="en-US"/>
        </w:rPr>
      </w:pPr>
      <w:r>
        <w:rPr>
          <w:lang w:val="en-US"/>
        </w:rPr>
        <w:t xml:space="preserve"> </w:t>
      </w:r>
      <w:r w:rsidR="13DE9A70" w:rsidRPr="1D23B126">
        <w:rPr>
          <w:lang w:val="en-US"/>
        </w:rPr>
        <w:t>100: Multiple Random Variables: Joint Distributions Exercise 02</w:t>
      </w:r>
    </w:p>
    <w:p w14:paraId="14313863" w14:textId="24EF4FB4" w:rsidR="00224F40" w:rsidRDefault="00A13116" w:rsidP="1D23B126">
      <w:pPr>
        <w:pStyle w:val="Heading2"/>
        <w:spacing w:before="240" w:line="360" w:lineRule="auto"/>
        <w:rPr>
          <w:lang w:val="en-US"/>
        </w:rPr>
      </w:pPr>
      <w:r>
        <w:rPr>
          <w:lang w:val="en-US"/>
        </w:rPr>
        <w:t xml:space="preserve"> </w:t>
      </w:r>
      <w:r w:rsidR="13DE9A70" w:rsidRPr="1D23B126">
        <w:rPr>
          <w:lang w:val="en-US"/>
        </w:rPr>
        <w:t>101: Multiple Random Variables: Joint Distributions Solution 02</w:t>
      </w:r>
    </w:p>
    <w:p w14:paraId="3F4CD8C0" w14:textId="7D1AB981" w:rsidR="00224F40" w:rsidRDefault="00A13116" w:rsidP="1D23B126">
      <w:pPr>
        <w:pStyle w:val="Heading2"/>
        <w:spacing w:before="240" w:line="360" w:lineRule="auto"/>
        <w:rPr>
          <w:lang w:val="en-US"/>
        </w:rPr>
      </w:pPr>
      <w:r>
        <w:rPr>
          <w:lang w:val="en-US"/>
        </w:rPr>
        <w:t xml:space="preserve"> </w:t>
      </w:r>
      <w:r w:rsidR="13DE9A70" w:rsidRPr="1D23B126">
        <w:rPr>
          <w:lang w:val="en-US"/>
        </w:rPr>
        <w:t>102: Multiple Random Variables: Joint Distributions Exercise 03</w:t>
      </w:r>
    </w:p>
    <w:p w14:paraId="02240CBB" w14:textId="3B789CE4" w:rsidR="00224F40" w:rsidRDefault="00A13116" w:rsidP="1D23B126">
      <w:pPr>
        <w:pStyle w:val="Heading2"/>
        <w:spacing w:before="240" w:line="360" w:lineRule="auto"/>
        <w:rPr>
          <w:lang w:val="en-US"/>
        </w:rPr>
      </w:pPr>
      <w:r>
        <w:rPr>
          <w:lang w:val="en-US"/>
        </w:rPr>
        <w:t xml:space="preserve"> </w:t>
      </w:r>
      <w:r w:rsidR="13DE9A70" w:rsidRPr="1D23B126">
        <w:rPr>
          <w:lang w:val="en-US"/>
        </w:rPr>
        <w:t>103: Multiple Random Variables: Joint Distributions Solution 03</w:t>
      </w:r>
    </w:p>
    <w:p w14:paraId="3C090048" w14:textId="18077268" w:rsidR="00224F40" w:rsidRDefault="00A13116" w:rsidP="1D23B126">
      <w:pPr>
        <w:pStyle w:val="Heading2"/>
        <w:spacing w:before="240" w:line="360" w:lineRule="auto"/>
        <w:rPr>
          <w:lang w:val="en-US"/>
        </w:rPr>
      </w:pPr>
      <w:r>
        <w:rPr>
          <w:lang w:val="en-US"/>
        </w:rPr>
        <w:t xml:space="preserve"> </w:t>
      </w:r>
      <w:r w:rsidR="13DE9A70" w:rsidRPr="1D23B126">
        <w:rPr>
          <w:lang w:val="en-US"/>
        </w:rPr>
        <w:t>104: Multiple Random Variables: Multivariate Gaussian</w:t>
      </w:r>
    </w:p>
    <w:p w14:paraId="405C934A" w14:textId="13638F12" w:rsidR="00224F40" w:rsidRDefault="00A13116" w:rsidP="1D23B126">
      <w:pPr>
        <w:pStyle w:val="Heading2"/>
        <w:spacing w:before="240" w:line="360" w:lineRule="auto"/>
        <w:rPr>
          <w:lang w:val="en-US"/>
        </w:rPr>
      </w:pPr>
      <w:r>
        <w:rPr>
          <w:lang w:val="en-US"/>
        </w:rPr>
        <w:t xml:space="preserve"> </w:t>
      </w:r>
      <w:r w:rsidR="13DE9A70" w:rsidRPr="1D23B126">
        <w:rPr>
          <w:lang w:val="en-US"/>
        </w:rPr>
        <w:t>105: Multiple Random Variables: Conditioning Independence</w:t>
      </w:r>
    </w:p>
    <w:p w14:paraId="3A8B5327" w14:textId="279E110D" w:rsidR="00224F40" w:rsidRDefault="00A13116" w:rsidP="1D23B126">
      <w:pPr>
        <w:pStyle w:val="Heading2"/>
        <w:spacing w:before="240" w:line="360" w:lineRule="auto"/>
        <w:rPr>
          <w:lang w:val="en-US"/>
        </w:rPr>
      </w:pPr>
      <w:r>
        <w:rPr>
          <w:lang w:val="en-US"/>
        </w:rPr>
        <w:t xml:space="preserve"> </w:t>
      </w:r>
      <w:r w:rsidR="13DE9A70" w:rsidRPr="1D23B126">
        <w:rPr>
          <w:lang w:val="en-US"/>
        </w:rPr>
        <w:t>106: Multiple Random Variables: Classification</w:t>
      </w:r>
    </w:p>
    <w:p w14:paraId="0E01CDC5" w14:textId="1DD1E23B" w:rsidR="00224F40" w:rsidRDefault="00A13116" w:rsidP="1D23B126">
      <w:pPr>
        <w:pStyle w:val="Heading2"/>
        <w:spacing w:before="240" w:line="360" w:lineRule="auto"/>
        <w:rPr>
          <w:lang w:val="en-US"/>
        </w:rPr>
      </w:pPr>
      <w:r>
        <w:rPr>
          <w:lang w:val="en-US"/>
        </w:rPr>
        <w:t xml:space="preserve"> </w:t>
      </w:r>
      <w:r w:rsidR="13DE9A70" w:rsidRPr="1D23B126">
        <w:rPr>
          <w:lang w:val="en-US"/>
        </w:rPr>
        <w:t>107: Multiple Random Variables: Naive Bayes Classification</w:t>
      </w:r>
    </w:p>
    <w:p w14:paraId="763FC6CB" w14:textId="202ECFCD" w:rsidR="00224F40" w:rsidRDefault="00A13116" w:rsidP="1D23B126">
      <w:pPr>
        <w:pStyle w:val="Heading2"/>
        <w:spacing w:before="240" w:line="360" w:lineRule="auto"/>
        <w:rPr>
          <w:lang w:val="en-US"/>
        </w:rPr>
      </w:pPr>
      <w:r>
        <w:rPr>
          <w:lang w:val="en-US"/>
        </w:rPr>
        <w:t xml:space="preserve"> </w:t>
      </w:r>
      <w:r w:rsidR="13DE9A70" w:rsidRPr="1D23B126">
        <w:rPr>
          <w:lang w:val="en-US"/>
        </w:rPr>
        <w:t>108: Multiple Random Variables: Regression</w:t>
      </w:r>
    </w:p>
    <w:p w14:paraId="07BA5DD9" w14:textId="33A2BCF7" w:rsidR="00224F40" w:rsidRDefault="00A13116" w:rsidP="1D23B126">
      <w:pPr>
        <w:pStyle w:val="Heading2"/>
        <w:spacing w:before="240" w:line="360" w:lineRule="auto"/>
        <w:rPr>
          <w:lang w:val="en-US"/>
        </w:rPr>
      </w:pPr>
      <w:r>
        <w:rPr>
          <w:lang w:val="en-US"/>
        </w:rPr>
        <w:t xml:space="preserve"> </w:t>
      </w:r>
      <w:r w:rsidR="13DE9A70" w:rsidRPr="1D23B126">
        <w:rPr>
          <w:lang w:val="en-US"/>
        </w:rPr>
        <w:t>109: Multiple Random Variables: Curse of Dimensionality</w:t>
      </w:r>
    </w:p>
    <w:p w14:paraId="13AF0A4D" w14:textId="5266C856" w:rsidR="00224F40" w:rsidRDefault="00A13116" w:rsidP="1D23B126">
      <w:pPr>
        <w:pStyle w:val="Heading2"/>
        <w:spacing w:before="240" w:line="360" w:lineRule="auto"/>
        <w:rPr>
          <w:lang w:val="en-US"/>
        </w:rPr>
      </w:pPr>
      <w:r>
        <w:rPr>
          <w:lang w:val="en-US"/>
        </w:rPr>
        <w:t xml:space="preserve"> </w:t>
      </w:r>
      <w:r w:rsidR="13DE9A70" w:rsidRPr="1D23B126">
        <w:rPr>
          <w:lang w:val="en-US"/>
        </w:rPr>
        <w:t>110: Multiple Random Variables: Homework</w:t>
      </w:r>
    </w:p>
    <w:p w14:paraId="3D2AF5DA" w14:textId="14004F37" w:rsidR="00224F40" w:rsidRDefault="00A13116" w:rsidP="1D23B126">
      <w:pPr>
        <w:pStyle w:val="Heading2"/>
        <w:spacing w:before="240" w:line="360" w:lineRule="auto"/>
        <w:rPr>
          <w:lang w:val="en-US"/>
        </w:rPr>
      </w:pPr>
      <w:r>
        <w:rPr>
          <w:lang w:val="en-US"/>
        </w:rPr>
        <w:t xml:space="preserve"> </w:t>
      </w:r>
      <w:r w:rsidR="13DE9A70" w:rsidRPr="1D23B126">
        <w:rPr>
          <w:lang w:val="en-US"/>
        </w:rPr>
        <w:t>111: Optional Estimation: Parametric Distributions</w:t>
      </w:r>
    </w:p>
    <w:p w14:paraId="342689C8" w14:textId="6DEB6458" w:rsidR="00224F40" w:rsidRDefault="00A13116" w:rsidP="1D23B126">
      <w:pPr>
        <w:pStyle w:val="Heading2"/>
        <w:spacing w:before="240" w:line="360" w:lineRule="auto"/>
        <w:rPr>
          <w:lang w:val="en-US"/>
        </w:rPr>
      </w:pPr>
      <w:r>
        <w:rPr>
          <w:lang w:val="en-US"/>
        </w:rPr>
        <w:t xml:space="preserve"> </w:t>
      </w:r>
      <w:r w:rsidR="13DE9A70" w:rsidRPr="1D23B126">
        <w:rPr>
          <w:lang w:val="en-US"/>
        </w:rPr>
        <w:t>112: Optional Estimation: MLE</w:t>
      </w:r>
    </w:p>
    <w:p w14:paraId="4580927A" w14:textId="085F691E"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113: Optional Estimation: </w:t>
      </w:r>
      <w:r w:rsidR="70122FB2" w:rsidRPr="1D23B126">
        <w:rPr>
          <w:lang w:val="en-US"/>
        </w:rPr>
        <w:t>Loglikelihood</w:t>
      </w:r>
    </w:p>
    <w:p w14:paraId="70801D79" w14:textId="560CE860" w:rsidR="00224F40" w:rsidRDefault="00A13116" w:rsidP="1D23B126">
      <w:pPr>
        <w:pStyle w:val="Heading2"/>
        <w:spacing w:before="240" w:line="360" w:lineRule="auto"/>
        <w:rPr>
          <w:lang w:val="en-US"/>
        </w:rPr>
      </w:pPr>
      <w:r>
        <w:rPr>
          <w:lang w:val="en-US"/>
        </w:rPr>
        <w:t xml:space="preserve"> </w:t>
      </w:r>
      <w:r w:rsidR="13DE9A70" w:rsidRPr="1D23B126">
        <w:rPr>
          <w:lang w:val="en-US"/>
        </w:rPr>
        <w:t>114: Optional Estimation: MAP</w:t>
      </w:r>
    </w:p>
    <w:p w14:paraId="7DF78BE9" w14:textId="31E5C98C" w:rsidR="00224F40" w:rsidRDefault="00A13116" w:rsidP="1D23B126">
      <w:pPr>
        <w:pStyle w:val="Heading2"/>
        <w:spacing w:before="240" w:line="360" w:lineRule="auto"/>
        <w:rPr>
          <w:lang w:val="en-US"/>
        </w:rPr>
      </w:pPr>
      <w:r>
        <w:rPr>
          <w:lang w:val="en-US"/>
        </w:rPr>
        <w:t xml:space="preserve"> </w:t>
      </w:r>
      <w:r w:rsidR="13DE9A70" w:rsidRPr="1D23B126">
        <w:rPr>
          <w:lang w:val="en-US"/>
        </w:rPr>
        <w:t>115: Optional Estimation: Logistic Regression</w:t>
      </w:r>
    </w:p>
    <w:p w14:paraId="1CBF6BA6" w14:textId="41752AD8" w:rsidR="00224F40" w:rsidRDefault="00A13116" w:rsidP="1D23B126">
      <w:pPr>
        <w:pStyle w:val="Heading2"/>
        <w:spacing w:before="240" w:line="360" w:lineRule="auto"/>
        <w:rPr>
          <w:lang w:val="en-US"/>
        </w:rPr>
      </w:pPr>
      <w:r>
        <w:rPr>
          <w:lang w:val="en-US"/>
        </w:rPr>
        <w:lastRenderedPageBreak/>
        <w:t xml:space="preserve"> </w:t>
      </w:r>
      <w:r w:rsidR="13DE9A70" w:rsidRPr="1D23B126">
        <w:rPr>
          <w:lang w:val="en-US"/>
        </w:rPr>
        <w:t>116: Optional Estimation: Ridge Regression</w:t>
      </w:r>
    </w:p>
    <w:p w14:paraId="76917879" w14:textId="6ABC470B" w:rsidR="00224F40" w:rsidRDefault="00A13116" w:rsidP="1D23B126">
      <w:pPr>
        <w:pStyle w:val="Heading2"/>
        <w:spacing w:before="240" w:line="360" w:lineRule="auto"/>
        <w:rPr>
          <w:lang w:val="en-US"/>
        </w:rPr>
      </w:pPr>
      <w:r>
        <w:rPr>
          <w:lang w:val="en-US"/>
        </w:rPr>
        <w:t xml:space="preserve"> </w:t>
      </w:r>
      <w:r w:rsidR="13DE9A70" w:rsidRPr="1D23B126">
        <w:rPr>
          <w:lang w:val="en-US"/>
        </w:rPr>
        <w:t>117: Optional Estimation: DNN</w:t>
      </w:r>
    </w:p>
    <w:p w14:paraId="17E4C3C0" w14:textId="6080A345" w:rsidR="00224F40" w:rsidRDefault="00A13116" w:rsidP="1D23B126">
      <w:pPr>
        <w:pStyle w:val="Heading2"/>
        <w:spacing w:before="240" w:line="360" w:lineRule="auto"/>
        <w:rPr>
          <w:lang w:val="en-US"/>
        </w:rPr>
      </w:pPr>
      <w:r>
        <w:rPr>
          <w:lang w:val="en-US"/>
        </w:rPr>
        <w:t xml:space="preserve"> </w:t>
      </w:r>
      <w:r w:rsidR="13DE9A70" w:rsidRPr="1D23B126">
        <w:rPr>
          <w:lang w:val="en-US"/>
        </w:rPr>
        <w:t>118: Mathematical Derivations for Math Lovers (Optional): Permutations</w:t>
      </w:r>
    </w:p>
    <w:p w14:paraId="3E3648A9" w14:textId="41B0974F" w:rsidR="00224F40" w:rsidRDefault="00A13116" w:rsidP="1D23B126">
      <w:pPr>
        <w:pStyle w:val="Heading2"/>
        <w:spacing w:before="240" w:line="360" w:lineRule="auto"/>
        <w:rPr>
          <w:lang w:val="en-US"/>
        </w:rPr>
      </w:pPr>
      <w:r>
        <w:rPr>
          <w:lang w:val="en-US"/>
        </w:rPr>
        <w:t xml:space="preserve"> </w:t>
      </w:r>
      <w:r w:rsidR="13DE9A70" w:rsidRPr="1D23B126">
        <w:rPr>
          <w:lang w:val="en-US"/>
        </w:rPr>
        <w:t>119: Mathematical Derivations for Math Lovers (Optional): Combinations</w:t>
      </w:r>
    </w:p>
    <w:p w14:paraId="438E3FCE" w14:textId="3BA5646C" w:rsidR="00224F40" w:rsidRDefault="00A13116" w:rsidP="1D23B126">
      <w:pPr>
        <w:pStyle w:val="Heading2"/>
        <w:spacing w:before="240" w:line="360" w:lineRule="auto"/>
        <w:rPr>
          <w:lang w:val="en-US"/>
        </w:rPr>
      </w:pPr>
      <w:r>
        <w:rPr>
          <w:lang w:val="en-US"/>
        </w:rPr>
        <w:t xml:space="preserve"> </w:t>
      </w:r>
      <w:r w:rsidR="13DE9A70" w:rsidRPr="1D23B126">
        <w:rPr>
          <w:lang w:val="en-US"/>
        </w:rPr>
        <w:t>120: Mathematical Derivations for Math Lovers (Optional): Binomial Random Variable</w:t>
      </w:r>
    </w:p>
    <w:p w14:paraId="43329575" w14:textId="500EAEA9" w:rsidR="00224F40" w:rsidRDefault="00A13116" w:rsidP="1D23B126">
      <w:pPr>
        <w:pStyle w:val="Heading2"/>
        <w:spacing w:before="240" w:line="360" w:lineRule="auto"/>
        <w:rPr>
          <w:lang w:val="en-US"/>
        </w:rPr>
      </w:pPr>
      <w:r>
        <w:rPr>
          <w:lang w:val="en-US"/>
        </w:rPr>
        <w:t xml:space="preserve"> </w:t>
      </w:r>
      <w:r w:rsidR="13DE9A70" w:rsidRPr="1D23B126">
        <w:rPr>
          <w:lang w:val="en-US"/>
        </w:rPr>
        <w:t>121: Mathematical Derivations for Math Lovers (Optional): Logistic Regression Formulation</w:t>
      </w:r>
    </w:p>
    <w:p w14:paraId="069C7842" w14:textId="2614CCAE" w:rsidR="00224F40" w:rsidRDefault="00A13116" w:rsidP="1D23B126">
      <w:pPr>
        <w:pStyle w:val="Heading2"/>
        <w:spacing w:before="240" w:line="360" w:lineRule="auto"/>
        <w:rPr>
          <w:lang w:val="en-US"/>
        </w:rPr>
      </w:pPr>
      <w:r>
        <w:rPr>
          <w:lang w:val="en-US"/>
        </w:rPr>
        <w:t xml:space="preserve"> </w:t>
      </w:r>
      <w:r w:rsidR="13DE9A70" w:rsidRPr="1D23B126">
        <w:rPr>
          <w:lang w:val="en-US"/>
        </w:rPr>
        <w:t>122: Mathematical Derivations for Math Lovers (Optional): Logistic Regression Derivation</w:t>
      </w:r>
    </w:p>
    <w:p w14:paraId="09A26D27" w14:textId="0E574B26" w:rsidR="00224F40" w:rsidRDefault="13DE9A70" w:rsidP="1D23B126">
      <w:pPr>
        <w:pStyle w:val="Heading1"/>
        <w:spacing w:line="360" w:lineRule="auto"/>
        <w:rPr>
          <w:lang w:val="en-US"/>
        </w:rPr>
      </w:pPr>
      <w:r w:rsidRPr="1D23B126">
        <w:rPr>
          <w:lang w:val="en-US"/>
        </w:rPr>
        <w:t>Section 5: Machine Learning: Machine Learning Crash Course</w:t>
      </w:r>
    </w:p>
    <w:p w14:paraId="00F76EEF" w14:textId="22A0CD01" w:rsidR="00224F40" w:rsidRDefault="00A13116" w:rsidP="1D23B126">
      <w:pPr>
        <w:pStyle w:val="Heading2"/>
        <w:spacing w:before="240" w:line="360" w:lineRule="auto"/>
        <w:rPr>
          <w:lang w:val="en-US"/>
        </w:rPr>
      </w:pPr>
      <w:r>
        <w:rPr>
          <w:lang w:val="en-US"/>
        </w:rPr>
        <w:t xml:space="preserve"> </w:t>
      </w:r>
      <w:r w:rsidR="13DE9A70" w:rsidRPr="1D23B126">
        <w:rPr>
          <w:lang w:val="en-US"/>
        </w:rPr>
        <w:t>1: Introduction</w:t>
      </w:r>
    </w:p>
    <w:p w14:paraId="308C44FB" w14:textId="367743C9" w:rsidR="00224F40" w:rsidRDefault="00A13116" w:rsidP="1D23B126">
      <w:pPr>
        <w:pStyle w:val="Heading2"/>
        <w:spacing w:before="240" w:line="360" w:lineRule="auto"/>
        <w:rPr>
          <w:lang w:val="en-US"/>
        </w:rPr>
      </w:pPr>
      <w:r>
        <w:rPr>
          <w:lang w:val="en-US"/>
        </w:rPr>
        <w:t xml:space="preserve"> </w:t>
      </w:r>
      <w:r w:rsidR="13DE9A70" w:rsidRPr="1D23B126">
        <w:rPr>
          <w:lang w:val="en-US"/>
        </w:rPr>
        <w:t>2: Introduction</w:t>
      </w:r>
      <w:r w:rsidR="07EE8A4F" w:rsidRPr="1D23B126">
        <w:rPr>
          <w:lang w:val="en-US"/>
        </w:rPr>
        <w:t>: Python Practical of the Course</w:t>
      </w:r>
    </w:p>
    <w:p w14:paraId="62E800D6" w14:textId="256A16FA" w:rsidR="00224F40" w:rsidRDefault="00A13116" w:rsidP="1D23B126">
      <w:pPr>
        <w:pStyle w:val="Heading2"/>
        <w:spacing w:before="240" w:line="360" w:lineRule="auto"/>
        <w:rPr>
          <w:lang w:val="en-US"/>
        </w:rPr>
      </w:pPr>
      <w:r>
        <w:rPr>
          <w:lang w:val="en-US"/>
        </w:rPr>
        <w:t xml:space="preserve"> </w:t>
      </w:r>
      <w:r w:rsidR="13DE9A70" w:rsidRPr="1D23B126">
        <w:rPr>
          <w:lang w:val="en-US"/>
        </w:rPr>
        <w:t>3: Why Machine Learning: Machine Learning Applications-Part 1</w:t>
      </w:r>
    </w:p>
    <w:p w14:paraId="7974FE7F" w14:textId="1046C189" w:rsidR="00224F40" w:rsidRDefault="00A13116" w:rsidP="1D23B126">
      <w:pPr>
        <w:pStyle w:val="Heading2"/>
        <w:spacing w:before="240" w:line="360" w:lineRule="auto"/>
        <w:rPr>
          <w:lang w:val="en-US"/>
        </w:rPr>
      </w:pPr>
      <w:r>
        <w:rPr>
          <w:lang w:val="en-US"/>
        </w:rPr>
        <w:t xml:space="preserve"> </w:t>
      </w:r>
      <w:r w:rsidR="13DE9A70" w:rsidRPr="1D23B126">
        <w:rPr>
          <w:lang w:val="en-US"/>
        </w:rPr>
        <w:t>4: Why Machine Learning: Machine Learning Applications-Part 2</w:t>
      </w:r>
    </w:p>
    <w:p w14:paraId="1854541C" w14:textId="6A0622C3" w:rsidR="00224F40" w:rsidRDefault="00A13116" w:rsidP="1D23B126">
      <w:pPr>
        <w:pStyle w:val="Heading2"/>
        <w:spacing w:before="240" w:line="360" w:lineRule="auto"/>
        <w:rPr>
          <w:lang w:val="en-US"/>
        </w:rPr>
      </w:pPr>
      <w:r>
        <w:rPr>
          <w:lang w:val="en-US"/>
        </w:rPr>
        <w:t xml:space="preserve"> </w:t>
      </w:r>
      <w:r w:rsidR="13DE9A70" w:rsidRPr="1D23B126">
        <w:rPr>
          <w:lang w:val="en-US"/>
        </w:rPr>
        <w:t>5: Why Machine Learning: Why Machine Learning is Trending Now</w:t>
      </w:r>
    </w:p>
    <w:p w14:paraId="762B8751" w14:textId="5D4DD223" w:rsidR="00224F40" w:rsidRDefault="00A13116" w:rsidP="1D23B126">
      <w:pPr>
        <w:pStyle w:val="Heading2"/>
        <w:spacing w:before="240" w:line="360" w:lineRule="auto"/>
        <w:rPr>
          <w:lang w:val="en-US"/>
        </w:rPr>
      </w:pPr>
      <w:r>
        <w:rPr>
          <w:lang w:val="en-US"/>
        </w:rPr>
        <w:t xml:space="preserve"> </w:t>
      </w:r>
      <w:r w:rsidR="13DE9A70" w:rsidRPr="1D23B126">
        <w:rPr>
          <w:lang w:val="en-US"/>
        </w:rPr>
        <w:t>6: Process of Learning from Data: Supervised Learning</w:t>
      </w:r>
    </w:p>
    <w:p w14:paraId="7EF323C3" w14:textId="08AD021E"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7: Process of Learning from Data: </w:t>
      </w:r>
      <w:r w:rsidR="22F034BC" w:rsidRPr="1D23B126">
        <w:rPr>
          <w:lang w:val="en-US"/>
        </w:rPr>
        <w:t>Unsupervised</w:t>
      </w:r>
      <w:r w:rsidR="13DE9A70" w:rsidRPr="1D23B126">
        <w:rPr>
          <w:lang w:val="en-US"/>
        </w:rPr>
        <w:t xml:space="preserve"> Learning and Reinforcement Learning</w:t>
      </w:r>
    </w:p>
    <w:p w14:paraId="50AFDB10" w14:textId="070E256E" w:rsidR="00224F40" w:rsidRDefault="00A13116" w:rsidP="1D23B126">
      <w:pPr>
        <w:pStyle w:val="Heading2"/>
        <w:spacing w:before="240" w:line="360" w:lineRule="auto"/>
        <w:rPr>
          <w:lang w:val="en-US"/>
        </w:rPr>
      </w:pPr>
      <w:r>
        <w:rPr>
          <w:lang w:val="en-US"/>
        </w:rPr>
        <w:t xml:space="preserve"> </w:t>
      </w:r>
      <w:r w:rsidR="13DE9A70" w:rsidRPr="1D23B126">
        <w:rPr>
          <w:lang w:val="en-US"/>
        </w:rPr>
        <w:t>8: Machine Learning Methods: Features</w:t>
      </w:r>
    </w:p>
    <w:p w14:paraId="0573CBF5" w14:textId="5EADCAE9" w:rsidR="00224F40" w:rsidRDefault="00A13116" w:rsidP="1D23B126">
      <w:pPr>
        <w:pStyle w:val="Heading2"/>
        <w:spacing w:before="240" w:line="360" w:lineRule="auto"/>
        <w:rPr>
          <w:lang w:val="en-US"/>
        </w:rPr>
      </w:pPr>
      <w:r>
        <w:rPr>
          <w:lang w:val="en-US"/>
        </w:rPr>
        <w:t xml:space="preserve"> </w:t>
      </w:r>
      <w:r w:rsidR="13DE9A70" w:rsidRPr="1D23B126">
        <w:rPr>
          <w:lang w:val="en-US"/>
        </w:rPr>
        <w:t>9: Machine Learning Methods: Features Practice with Python</w:t>
      </w:r>
    </w:p>
    <w:p w14:paraId="466432FF" w14:textId="7165C3D5" w:rsidR="00224F40" w:rsidRDefault="00A13116" w:rsidP="1D23B126">
      <w:pPr>
        <w:pStyle w:val="Heading2"/>
        <w:spacing w:before="240" w:line="360" w:lineRule="auto"/>
        <w:rPr>
          <w:lang w:val="en-US"/>
        </w:rPr>
      </w:pPr>
      <w:r>
        <w:rPr>
          <w:lang w:val="en-US"/>
        </w:rPr>
        <w:t xml:space="preserve"> </w:t>
      </w:r>
      <w:r w:rsidR="13DE9A70" w:rsidRPr="1D23B126">
        <w:rPr>
          <w:lang w:val="en-US"/>
        </w:rPr>
        <w:t>10: Machine Learning Methods: Regression</w:t>
      </w:r>
    </w:p>
    <w:p w14:paraId="0D0534EF" w14:textId="48A748BE" w:rsidR="00224F40" w:rsidRDefault="00A13116" w:rsidP="1D23B126">
      <w:pPr>
        <w:pStyle w:val="Heading2"/>
        <w:spacing w:before="240" w:line="360" w:lineRule="auto"/>
        <w:rPr>
          <w:lang w:val="en-US"/>
        </w:rPr>
      </w:pPr>
      <w:r>
        <w:rPr>
          <w:lang w:val="en-US"/>
        </w:rPr>
        <w:lastRenderedPageBreak/>
        <w:t xml:space="preserve"> </w:t>
      </w:r>
      <w:r w:rsidR="13DE9A70" w:rsidRPr="1D23B126">
        <w:rPr>
          <w:lang w:val="en-US"/>
        </w:rPr>
        <w:t>11: Machine Learning Methods: Regression Practice with Python</w:t>
      </w:r>
    </w:p>
    <w:p w14:paraId="1BCC7591" w14:textId="5F85DA53"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12: Machine Learning Methods: </w:t>
      </w:r>
      <w:r w:rsidR="0DC31442" w:rsidRPr="1D23B126">
        <w:rPr>
          <w:lang w:val="en-US"/>
        </w:rPr>
        <w:t>Classification</w:t>
      </w:r>
    </w:p>
    <w:p w14:paraId="0DC6ECC2" w14:textId="2FFFC5E2" w:rsidR="00224F40" w:rsidRDefault="00A13116" w:rsidP="1D23B126">
      <w:pPr>
        <w:pStyle w:val="Heading2"/>
        <w:spacing w:before="240" w:line="360" w:lineRule="auto"/>
        <w:rPr>
          <w:lang w:val="en-US"/>
        </w:rPr>
      </w:pPr>
      <w:r>
        <w:rPr>
          <w:lang w:val="en-US"/>
        </w:rPr>
        <w:t xml:space="preserve"> </w:t>
      </w:r>
      <w:r w:rsidR="13DE9A70" w:rsidRPr="1D23B126">
        <w:rPr>
          <w:lang w:val="en-US"/>
        </w:rPr>
        <w:t>13: Machine Learning Methods: Classification Practice with Python</w:t>
      </w:r>
    </w:p>
    <w:p w14:paraId="237580FB" w14:textId="65156B15" w:rsidR="00224F40" w:rsidRDefault="00A13116" w:rsidP="1D23B126">
      <w:pPr>
        <w:pStyle w:val="Heading2"/>
        <w:spacing w:before="240" w:line="360" w:lineRule="auto"/>
        <w:rPr>
          <w:lang w:val="en-US"/>
        </w:rPr>
      </w:pPr>
      <w:r>
        <w:rPr>
          <w:lang w:val="en-US"/>
        </w:rPr>
        <w:t xml:space="preserve"> </w:t>
      </w:r>
      <w:r w:rsidR="13DE9A70" w:rsidRPr="1D23B126">
        <w:rPr>
          <w:lang w:val="en-US"/>
        </w:rPr>
        <w:t>14: Machine Learning Methods: Clustering</w:t>
      </w:r>
    </w:p>
    <w:p w14:paraId="6DE1E0FE" w14:textId="52F76600" w:rsidR="00224F40" w:rsidRDefault="00A13116" w:rsidP="1D23B126">
      <w:pPr>
        <w:pStyle w:val="Heading2"/>
        <w:spacing w:before="240" w:line="360" w:lineRule="auto"/>
        <w:rPr>
          <w:lang w:val="en-US"/>
        </w:rPr>
      </w:pPr>
      <w:r>
        <w:rPr>
          <w:lang w:val="en-US"/>
        </w:rPr>
        <w:t xml:space="preserve"> </w:t>
      </w:r>
      <w:r w:rsidR="13DE9A70" w:rsidRPr="1D23B126">
        <w:rPr>
          <w:lang w:val="en-US"/>
        </w:rPr>
        <w:t>15: Machine Learning Methods: Clustering Practice with Python</w:t>
      </w:r>
    </w:p>
    <w:p w14:paraId="0D8158E0" w14:textId="3CCBBE13"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16: Data Preparation and </w:t>
      </w:r>
      <w:r w:rsidR="7734EC7E" w:rsidRPr="1D23B126">
        <w:rPr>
          <w:lang w:val="en-US"/>
        </w:rPr>
        <w:t>Pre-processing</w:t>
      </w:r>
      <w:r w:rsidR="13DE9A70" w:rsidRPr="1D23B126">
        <w:rPr>
          <w:lang w:val="en-US"/>
        </w:rPr>
        <w:t>: Handling Image Data</w:t>
      </w:r>
    </w:p>
    <w:p w14:paraId="363B52BB" w14:textId="29E3CC99" w:rsidR="00224F40" w:rsidRDefault="00A13116" w:rsidP="1D23B126">
      <w:pPr>
        <w:pStyle w:val="Heading2"/>
        <w:spacing w:before="240" w:line="360" w:lineRule="auto"/>
        <w:rPr>
          <w:lang w:val="en-US"/>
        </w:rPr>
      </w:pPr>
      <w:r>
        <w:rPr>
          <w:lang w:val="en-US"/>
        </w:rPr>
        <w:t xml:space="preserve"> </w:t>
      </w:r>
      <w:r w:rsidR="13DE9A70" w:rsidRPr="1D23B126">
        <w:rPr>
          <w:lang w:val="en-US"/>
        </w:rPr>
        <w:t>17: Data Preparation and Preprocessing: Handling Video and Audio Data</w:t>
      </w:r>
    </w:p>
    <w:p w14:paraId="1CE1A31B" w14:textId="0AF2855C" w:rsidR="00224F40" w:rsidRDefault="00A13116" w:rsidP="1D23B126">
      <w:pPr>
        <w:pStyle w:val="Heading2"/>
        <w:spacing w:before="240" w:line="360" w:lineRule="auto"/>
        <w:rPr>
          <w:lang w:val="en-US"/>
        </w:rPr>
      </w:pPr>
      <w:r>
        <w:rPr>
          <w:lang w:val="en-US"/>
        </w:rPr>
        <w:t xml:space="preserve"> </w:t>
      </w:r>
      <w:r w:rsidR="13DE9A70" w:rsidRPr="1D23B126">
        <w:rPr>
          <w:lang w:val="en-US"/>
        </w:rPr>
        <w:t>18: Data Preparation and Preprocessing: Handling Text Data</w:t>
      </w:r>
    </w:p>
    <w:p w14:paraId="173B0E1D" w14:textId="42BD779F" w:rsidR="00224F40" w:rsidRDefault="00A13116" w:rsidP="1D23B126">
      <w:pPr>
        <w:pStyle w:val="Heading2"/>
        <w:spacing w:before="240" w:line="360" w:lineRule="auto"/>
        <w:rPr>
          <w:lang w:val="en-US"/>
        </w:rPr>
      </w:pPr>
      <w:r>
        <w:rPr>
          <w:lang w:val="en-US"/>
        </w:rPr>
        <w:t xml:space="preserve"> </w:t>
      </w:r>
      <w:r w:rsidR="13DE9A70" w:rsidRPr="1D23B126">
        <w:rPr>
          <w:lang w:val="en-US"/>
        </w:rPr>
        <w:t>19: Data Preparation and Preprocessing: One Hot Encoding</w:t>
      </w:r>
    </w:p>
    <w:p w14:paraId="4F993711" w14:textId="7ACAA1B7" w:rsidR="00224F40" w:rsidRDefault="00A13116" w:rsidP="1D23B126">
      <w:pPr>
        <w:pStyle w:val="Heading2"/>
        <w:spacing w:before="240" w:line="360" w:lineRule="auto"/>
        <w:rPr>
          <w:lang w:val="en-US"/>
        </w:rPr>
      </w:pPr>
      <w:r>
        <w:rPr>
          <w:lang w:val="en-US"/>
        </w:rPr>
        <w:t xml:space="preserve"> </w:t>
      </w:r>
      <w:r w:rsidR="13DE9A70" w:rsidRPr="1D23B126">
        <w:rPr>
          <w:lang w:val="en-US"/>
        </w:rPr>
        <w:t>20: Data Preparation and Preprocessing: Data Standardization</w:t>
      </w:r>
    </w:p>
    <w:p w14:paraId="43E25A6C" w14:textId="1A74A915" w:rsidR="00224F40" w:rsidRDefault="00A13116" w:rsidP="1D23B126">
      <w:pPr>
        <w:pStyle w:val="Heading2"/>
        <w:spacing w:before="240" w:line="360" w:lineRule="auto"/>
        <w:rPr>
          <w:lang w:val="en-US"/>
        </w:rPr>
      </w:pPr>
      <w:r>
        <w:rPr>
          <w:lang w:val="en-US"/>
        </w:rPr>
        <w:t xml:space="preserve"> </w:t>
      </w:r>
      <w:r w:rsidR="13DE9A70" w:rsidRPr="1D23B126">
        <w:rPr>
          <w:lang w:val="en-US"/>
        </w:rPr>
        <w:t>21: Machine Learning Models and Optimization: Machine Learning Model 1</w:t>
      </w:r>
    </w:p>
    <w:p w14:paraId="5DB3B381" w14:textId="48497943" w:rsidR="00224F40" w:rsidRDefault="00A13116" w:rsidP="1D23B126">
      <w:pPr>
        <w:pStyle w:val="Heading2"/>
        <w:spacing w:before="240" w:line="360" w:lineRule="auto"/>
        <w:rPr>
          <w:lang w:val="en-US"/>
        </w:rPr>
      </w:pPr>
      <w:r>
        <w:rPr>
          <w:lang w:val="en-US"/>
        </w:rPr>
        <w:t xml:space="preserve"> </w:t>
      </w:r>
      <w:r w:rsidR="13DE9A70" w:rsidRPr="1D23B126">
        <w:rPr>
          <w:lang w:val="en-US"/>
        </w:rPr>
        <w:t>22: Machine Learning Models and Optimization: Machine Learning Model 2</w:t>
      </w:r>
    </w:p>
    <w:p w14:paraId="51FA46A3" w14:textId="22244A26" w:rsidR="00224F40" w:rsidRDefault="00A13116" w:rsidP="1D23B126">
      <w:pPr>
        <w:pStyle w:val="Heading2"/>
        <w:spacing w:before="240" w:line="360" w:lineRule="auto"/>
        <w:rPr>
          <w:lang w:val="en-US"/>
        </w:rPr>
      </w:pPr>
      <w:r>
        <w:rPr>
          <w:lang w:val="en-US"/>
        </w:rPr>
        <w:t xml:space="preserve"> </w:t>
      </w:r>
      <w:r w:rsidR="13DE9A70" w:rsidRPr="1D23B126">
        <w:rPr>
          <w:lang w:val="en-US"/>
        </w:rPr>
        <w:t>23: Machine Learning Models and Optimization: Machine Learning Model 3</w:t>
      </w:r>
    </w:p>
    <w:p w14:paraId="0974AED7" w14:textId="7D14ED9B" w:rsidR="00224F40" w:rsidRDefault="00A13116" w:rsidP="1D23B126">
      <w:pPr>
        <w:pStyle w:val="Heading2"/>
        <w:spacing w:before="240" w:line="360" w:lineRule="auto"/>
        <w:rPr>
          <w:lang w:val="en-US"/>
        </w:rPr>
      </w:pPr>
      <w:r>
        <w:rPr>
          <w:lang w:val="en-US"/>
        </w:rPr>
        <w:t xml:space="preserve"> </w:t>
      </w:r>
      <w:r w:rsidR="13DE9A70" w:rsidRPr="1D23B126">
        <w:rPr>
          <w:lang w:val="en-US"/>
        </w:rPr>
        <w:t>24: Machine Learning Models and Optimization: Training Process, Error, Cost and Loss</w:t>
      </w:r>
    </w:p>
    <w:p w14:paraId="5C64167E" w14:textId="5388F78C" w:rsidR="00224F40" w:rsidRDefault="00A13116" w:rsidP="1D23B126">
      <w:pPr>
        <w:pStyle w:val="Heading2"/>
        <w:spacing w:before="240" w:line="360" w:lineRule="auto"/>
        <w:rPr>
          <w:lang w:val="en-US"/>
        </w:rPr>
      </w:pPr>
      <w:r>
        <w:rPr>
          <w:lang w:val="en-US"/>
        </w:rPr>
        <w:t xml:space="preserve"> </w:t>
      </w:r>
      <w:r w:rsidR="13DE9A70" w:rsidRPr="1D23B126">
        <w:rPr>
          <w:lang w:val="en-US"/>
        </w:rPr>
        <w:t>25: Machine Learning Models and Optimization: Optimization</w:t>
      </w:r>
    </w:p>
    <w:p w14:paraId="06BFB5F2" w14:textId="7844C96A" w:rsidR="00224F40" w:rsidRDefault="00A13116" w:rsidP="1D23B126">
      <w:pPr>
        <w:pStyle w:val="Heading2"/>
        <w:spacing w:before="240" w:line="360" w:lineRule="auto"/>
        <w:rPr>
          <w:lang w:val="en-US"/>
        </w:rPr>
      </w:pPr>
      <w:r>
        <w:rPr>
          <w:lang w:val="en-US"/>
        </w:rPr>
        <w:t xml:space="preserve"> </w:t>
      </w:r>
      <w:r w:rsidR="13DE9A70" w:rsidRPr="1D23B126">
        <w:rPr>
          <w:lang w:val="en-US"/>
        </w:rPr>
        <w:t>26: Building Machine Learning Model from Scratch: Linear Regression from Scratch- Part 1</w:t>
      </w:r>
    </w:p>
    <w:p w14:paraId="03B3B40C" w14:textId="69E6F651" w:rsidR="00224F40" w:rsidRDefault="00A13116" w:rsidP="1D23B126">
      <w:pPr>
        <w:pStyle w:val="Heading2"/>
        <w:spacing w:before="240" w:line="360" w:lineRule="auto"/>
        <w:rPr>
          <w:lang w:val="en-US"/>
        </w:rPr>
      </w:pPr>
      <w:r>
        <w:rPr>
          <w:lang w:val="en-US"/>
        </w:rPr>
        <w:t xml:space="preserve"> </w:t>
      </w:r>
      <w:r w:rsidR="13DE9A70" w:rsidRPr="1D23B126">
        <w:rPr>
          <w:lang w:val="en-US"/>
        </w:rPr>
        <w:t>27: Building Machine Learning Model from Scratch: Linear Regression from Scratch- Part 2</w:t>
      </w:r>
    </w:p>
    <w:p w14:paraId="200EED81" w14:textId="5DE1BA8A" w:rsidR="00224F40" w:rsidRDefault="00A13116" w:rsidP="1D23B126">
      <w:pPr>
        <w:pStyle w:val="Heading2"/>
        <w:spacing w:before="240" w:line="360" w:lineRule="auto"/>
        <w:rPr>
          <w:lang w:val="en-US"/>
        </w:rPr>
      </w:pPr>
      <w:r>
        <w:rPr>
          <w:lang w:val="en-US"/>
        </w:rPr>
        <w:lastRenderedPageBreak/>
        <w:t xml:space="preserve"> </w:t>
      </w:r>
      <w:r w:rsidR="13DE9A70" w:rsidRPr="1D23B126">
        <w:rPr>
          <w:lang w:val="en-US"/>
        </w:rPr>
        <w:t xml:space="preserve">28: Building Machine Learning Model from Scratch: </w:t>
      </w:r>
      <w:r w:rsidR="00EC787C" w:rsidRPr="1D23B126">
        <w:rPr>
          <w:lang w:val="en-US"/>
        </w:rPr>
        <w:t>Minimum</w:t>
      </w:r>
      <w:r w:rsidR="13DE9A70" w:rsidRPr="1D23B126">
        <w:rPr>
          <w:lang w:val="en-US"/>
        </w:rPr>
        <w:t>-to-mean Distance Classifier from Scratch- Part 1</w:t>
      </w:r>
    </w:p>
    <w:p w14:paraId="77BA29BA" w14:textId="1472A610" w:rsidR="00224F40" w:rsidRDefault="00A13116" w:rsidP="1D23B126">
      <w:pPr>
        <w:pStyle w:val="Heading2"/>
        <w:spacing w:before="240" w:line="360" w:lineRule="auto"/>
        <w:rPr>
          <w:lang w:val="en-US"/>
        </w:rPr>
      </w:pPr>
      <w:r>
        <w:rPr>
          <w:lang w:val="en-US"/>
        </w:rPr>
        <w:t xml:space="preserve"> </w:t>
      </w:r>
      <w:r w:rsidR="13DE9A70" w:rsidRPr="1D23B126">
        <w:rPr>
          <w:lang w:val="en-US"/>
        </w:rPr>
        <w:t xml:space="preserve">29: Building Machine Learning Model from Scratch: </w:t>
      </w:r>
      <w:r w:rsidR="00EC787C" w:rsidRPr="1D23B126">
        <w:rPr>
          <w:lang w:val="en-US"/>
        </w:rPr>
        <w:t>Minimum</w:t>
      </w:r>
      <w:r w:rsidR="13DE9A70" w:rsidRPr="1D23B126">
        <w:rPr>
          <w:lang w:val="en-US"/>
        </w:rPr>
        <w:t>-to-mean Distance Classifier from Scratch- Part 2</w:t>
      </w:r>
    </w:p>
    <w:p w14:paraId="3BDFC9CB" w14:textId="38C2A03B" w:rsidR="00224F40" w:rsidRDefault="00A13116" w:rsidP="1D23B126">
      <w:pPr>
        <w:pStyle w:val="Heading2"/>
        <w:spacing w:before="240" w:line="360" w:lineRule="auto"/>
        <w:rPr>
          <w:lang w:val="en-US"/>
        </w:rPr>
      </w:pPr>
      <w:r>
        <w:rPr>
          <w:lang w:val="en-US"/>
        </w:rPr>
        <w:t xml:space="preserve"> </w:t>
      </w:r>
      <w:r w:rsidR="13DE9A70" w:rsidRPr="1D23B126">
        <w:rPr>
          <w:lang w:val="en-US"/>
        </w:rPr>
        <w:t>30: Building Machine Learning Model from Scratch: K-</w:t>
      </w:r>
      <w:r w:rsidR="00E84767" w:rsidRPr="1D23B126">
        <w:rPr>
          <w:lang w:val="en-US"/>
        </w:rPr>
        <w:t>M</w:t>
      </w:r>
      <w:r w:rsidR="13DE9A70" w:rsidRPr="1D23B126">
        <w:rPr>
          <w:lang w:val="en-US"/>
        </w:rPr>
        <w:t>eans Clustering from Scratch- Part 1</w:t>
      </w:r>
    </w:p>
    <w:p w14:paraId="134D4917" w14:textId="48655C2D" w:rsidR="00224F40" w:rsidRDefault="00A13116" w:rsidP="1D23B126">
      <w:pPr>
        <w:pStyle w:val="Heading2"/>
        <w:spacing w:before="240" w:line="360" w:lineRule="auto"/>
        <w:rPr>
          <w:lang w:val="en-US"/>
        </w:rPr>
      </w:pPr>
      <w:r>
        <w:rPr>
          <w:lang w:val="en-US"/>
        </w:rPr>
        <w:t xml:space="preserve"> </w:t>
      </w:r>
      <w:r w:rsidR="13DE9A70" w:rsidRPr="1D23B126">
        <w:rPr>
          <w:lang w:val="en-US"/>
        </w:rPr>
        <w:t>31: Building Machine Learning Model from Scratch: K-</w:t>
      </w:r>
      <w:r w:rsidR="00E84767" w:rsidRPr="1D23B126">
        <w:rPr>
          <w:lang w:val="en-US"/>
        </w:rPr>
        <w:t>M</w:t>
      </w:r>
      <w:r w:rsidR="13DE9A70" w:rsidRPr="1D23B126">
        <w:rPr>
          <w:lang w:val="en-US"/>
        </w:rPr>
        <w:t>eans Clustering from Scratch- Part 2</w:t>
      </w:r>
    </w:p>
    <w:p w14:paraId="16F9B0C1" w14:textId="28214FAF" w:rsidR="00224F40" w:rsidRDefault="00A13116" w:rsidP="1D23B126">
      <w:pPr>
        <w:pStyle w:val="Heading2"/>
        <w:spacing w:before="240" w:line="360" w:lineRule="auto"/>
        <w:rPr>
          <w:lang w:val="en-US"/>
        </w:rPr>
      </w:pPr>
      <w:r>
        <w:rPr>
          <w:lang w:val="en-US"/>
        </w:rPr>
        <w:t xml:space="preserve"> </w:t>
      </w:r>
      <w:r w:rsidR="13DE9A70" w:rsidRPr="1D23B126">
        <w:rPr>
          <w:lang w:val="en-US"/>
        </w:rPr>
        <w:t>32: Overfitting, Underfitting</w:t>
      </w:r>
      <w:r w:rsidR="00E84767" w:rsidRPr="1D23B126">
        <w:rPr>
          <w:lang w:val="en-US"/>
        </w:rPr>
        <w:t>,</w:t>
      </w:r>
      <w:r w:rsidR="13DE9A70" w:rsidRPr="1D23B126">
        <w:rPr>
          <w:lang w:val="en-US"/>
        </w:rPr>
        <w:t xml:space="preserve"> and Generalization: Overfitting Introduction</w:t>
      </w:r>
    </w:p>
    <w:p w14:paraId="03FE94D7" w14:textId="4C254A03" w:rsidR="00224F40" w:rsidRDefault="00A13116" w:rsidP="1D23B126">
      <w:pPr>
        <w:pStyle w:val="Heading2"/>
        <w:spacing w:before="240" w:line="360" w:lineRule="auto"/>
        <w:rPr>
          <w:lang w:val="en-US"/>
        </w:rPr>
      </w:pPr>
      <w:r>
        <w:rPr>
          <w:lang w:val="en-US"/>
        </w:rPr>
        <w:t xml:space="preserve"> </w:t>
      </w:r>
      <w:r w:rsidR="13DE9A70" w:rsidRPr="1D23B126">
        <w:rPr>
          <w:lang w:val="en-US"/>
        </w:rPr>
        <w:t>33: Overfitting, Underfitting</w:t>
      </w:r>
      <w:r w:rsidR="00E84767" w:rsidRPr="1D23B126">
        <w:rPr>
          <w:lang w:val="en-US"/>
        </w:rPr>
        <w:t>,</w:t>
      </w:r>
      <w:r w:rsidR="13DE9A70" w:rsidRPr="1D23B126">
        <w:rPr>
          <w:lang w:val="en-US"/>
        </w:rPr>
        <w:t xml:space="preserve"> and Generalization: Overfitting </w:t>
      </w:r>
      <w:r w:rsidR="00E84767" w:rsidRPr="1D23B126">
        <w:rPr>
          <w:lang w:val="en-US"/>
        </w:rPr>
        <w:t>E</w:t>
      </w:r>
      <w:r w:rsidR="13DE9A70" w:rsidRPr="1D23B126">
        <w:rPr>
          <w:lang w:val="en-US"/>
        </w:rPr>
        <w:t xml:space="preserve">xample </w:t>
      </w:r>
      <w:r w:rsidR="00E84767" w:rsidRPr="1D23B126">
        <w:rPr>
          <w:lang w:val="en-US"/>
        </w:rPr>
        <w:t>i</w:t>
      </w:r>
      <w:r w:rsidR="13DE9A70" w:rsidRPr="1D23B126">
        <w:rPr>
          <w:lang w:val="en-US"/>
        </w:rPr>
        <w:t>n Python</w:t>
      </w:r>
    </w:p>
    <w:p w14:paraId="58A09C79" w14:textId="6FA36D37" w:rsidR="00224F40" w:rsidRDefault="00A13116" w:rsidP="1D23B126">
      <w:pPr>
        <w:pStyle w:val="Heading2"/>
        <w:spacing w:before="240" w:line="360" w:lineRule="auto"/>
        <w:rPr>
          <w:lang w:val="en-US"/>
        </w:rPr>
      </w:pPr>
      <w:r>
        <w:rPr>
          <w:lang w:val="en-US"/>
        </w:rPr>
        <w:t xml:space="preserve"> </w:t>
      </w:r>
      <w:r w:rsidR="13DE9A70" w:rsidRPr="1D23B126">
        <w:rPr>
          <w:lang w:val="en-US"/>
        </w:rPr>
        <w:t>34: Overfitting, Underfitting</w:t>
      </w:r>
      <w:r w:rsidR="00E84767" w:rsidRPr="1D23B126">
        <w:rPr>
          <w:lang w:val="en-US"/>
        </w:rPr>
        <w:t>,</w:t>
      </w:r>
      <w:r w:rsidR="13DE9A70" w:rsidRPr="1D23B126">
        <w:rPr>
          <w:lang w:val="en-US"/>
        </w:rPr>
        <w:t xml:space="preserve"> and Generalization: Regularization</w:t>
      </w:r>
    </w:p>
    <w:p w14:paraId="249FB9C8" w14:textId="3A3EFE08" w:rsidR="00224F40" w:rsidRDefault="00A13116" w:rsidP="1D23B126">
      <w:pPr>
        <w:pStyle w:val="Heading2"/>
        <w:spacing w:before="240" w:line="360" w:lineRule="auto"/>
        <w:rPr>
          <w:lang w:val="en-US"/>
        </w:rPr>
      </w:pPr>
      <w:r>
        <w:rPr>
          <w:lang w:val="en-US"/>
        </w:rPr>
        <w:t xml:space="preserve"> </w:t>
      </w:r>
      <w:r w:rsidR="13DE9A70" w:rsidRPr="1D23B126">
        <w:rPr>
          <w:lang w:val="en-US"/>
        </w:rPr>
        <w:t>35: Overfitting, Underfitting</w:t>
      </w:r>
      <w:r w:rsidR="00E84767" w:rsidRPr="1D23B126">
        <w:rPr>
          <w:lang w:val="en-US"/>
        </w:rPr>
        <w:t>,</w:t>
      </w:r>
      <w:r w:rsidR="13DE9A70" w:rsidRPr="1D23B126">
        <w:rPr>
          <w:lang w:val="en-US"/>
        </w:rPr>
        <w:t xml:space="preserve"> and Generalization: Generalization</w:t>
      </w:r>
    </w:p>
    <w:p w14:paraId="1EA6EFBF" w14:textId="402A678C" w:rsidR="00224F40" w:rsidRDefault="00A13116" w:rsidP="1D23B126">
      <w:pPr>
        <w:pStyle w:val="Heading2"/>
        <w:spacing w:before="240" w:line="360" w:lineRule="auto"/>
        <w:rPr>
          <w:lang w:val="en-US"/>
        </w:rPr>
      </w:pPr>
      <w:r>
        <w:rPr>
          <w:lang w:val="en-US"/>
        </w:rPr>
        <w:t xml:space="preserve"> </w:t>
      </w:r>
      <w:r w:rsidR="13DE9A70" w:rsidRPr="1D23B126">
        <w:rPr>
          <w:lang w:val="en-US"/>
        </w:rPr>
        <w:t>36: Overfitting, Underfitting</w:t>
      </w:r>
      <w:r w:rsidR="00E84767" w:rsidRPr="1D23B126">
        <w:rPr>
          <w:lang w:val="en-US"/>
        </w:rPr>
        <w:t>,</w:t>
      </w:r>
      <w:r w:rsidR="13DE9A70" w:rsidRPr="1D23B126">
        <w:rPr>
          <w:lang w:val="en-US"/>
        </w:rPr>
        <w:t xml:space="preserve"> and Generalization: Data Snooping and the Test Set</w:t>
      </w:r>
    </w:p>
    <w:p w14:paraId="05482DCF" w14:textId="03E94B95" w:rsidR="00224F40" w:rsidRDefault="00A13116" w:rsidP="1D23B126">
      <w:pPr>
        <w:pStyle w:val="Heading2"/>
        <w:spacing w:before="240" w:line="360" w:lineRule="auto"/>
        <w:rPr>
          <w:lang w:val="en-US"/>
        </w:rPr>
      </w:pPr>
      <w:r>
        <w:rPr>
          <w:lang w:val="en-US"/>
        </w:rPr>
        <w:t xml:space="preserve"> </w:t>
      </w:r>
      <w:r w:rsidR="13DE9A70" w:rsidRPr="1D23B126">
        <w:rPr>
          <w:lang w:val="en-US"/>
        </w:rPr>
        <w:t>37: Overfitting, Underfitting and Generalization: Cross-validation</w:t>
      </w:r>
    </w:p>
    <w:p w14:paraId="3D121340" w14:textId="6EA8EC03" w:rsidR="00224F40" w:rsidRDefault="00A13116" w:rsidP="1D23B126">
      <w:pPr>
        <w:pStyle w:val="Heading2"/>
        <w:spacing w:before="240" w:line="360" w:lineRule="auto"/>
        <w:rPr>
          <w:lang w:val="en-US"/>
        </w:rPr>
      </w:pPr>
      <w:r>
        <w:rPr>
          <w:lang w:val="en-US"/>
        </w:rPr>
        <w:t xml:space="preserve"> </w:t>
      </w:r>
      <w:r w:rsidR="13DE9A70" w:rsidRPr="1D23B126">
        <w:rPr>
          <w:lang w:val="en-US"/>
        </w:rPr>
        <w:t>38: Machine Learning Model Performance Metrics: The Accuracy</w:t>
      </w:r>
    </w:p>
    <w:p w14:paraId="797948CD" w14:textId="17638A9B" w:rsidR="00224F40" w:rsidRDefault="00A13116" w:rsidP="1D23B126">
      <w:pPr>
        <w:pStyle w:val="Heading2"/>
        <w:spacing w:before="240" w:line="360" w:lineRule="auto"/>
        <w:rPr>
          <w:lang w:val="en-US"/>
        </w:rPr>
      </w:pPr>
      <w:r>
        <w:rPr>
          <w:lang w:val="en-US"/>
        </w:rPr>
        <w:t xml:space="preserve"> </w:t>
      </w:r>
      <w:r w:rsidR="13DE9A70" w:rsidRPr="1D23B126">
        <w:rPr>
          <w:lang w:val="en-US"/>
        </w:rPr>
        <w:t>39: Machine Learning Model Performance Metrics: The Confusion Matrix</w:t>
      </w:r>
    </w:p>
    <w:p w14:paraId="3CEAD669" w14:textId="1BDCCA4A" w:rsidR="00224F40" w:rsidRDefault="00A13116" w:rsidP="1D23B126">
      <w:pPr>
        <w:pStyle w:val="Heading2"/>
        <w:spacing w:before="240" w:line="360" w:lineRule="auto"/>
        <w:rPr>
          <w:lang w:val="en-US"/>
        </w:rPr>
      </w:pPr>
      <w:r>
        <w:rPr>
          <w:lang w:val="en-US"/>
        </w:rPr>
        <w:t xml:space="preserve"> </w:t>
      </w:r>
      <w:r w:rsidR="13DE9A70" w:rsidRPr="1D23B126">
        <w:rPr>
          <w:lang w:val="en-US"/>
        </w:rPr>
        <w:t>40: Dimensionality Reduction: The Curse of Dimensionality</w:t>
      </w:r>
    </w:p>
    <w:p w14:paraId="18305064" w14:textId="14E69830" w:rsidR="00224F40" w:rsidRDefault="00A13116" w:rsidP="1D23B126">
      <w:pPr>
        <w:pStyle w:val="Heading2"/>
        <w:spacing w:before="240" w:line="360" w:lineRule="auto"/>
        <w:rPr>
          <w:lang w:val="en-US"/>
        </w:rPr>
      </w:pPr>
      <w:r>
        <w:rPr>
          <w:lang w:val="en-US"/>
        </w:rPr>
        <w:t xml:space="preserve"> </w:t>
      </w:r>
      <w:r w:rsidR="13DE9A70" w:rsidRPr="1D23B126">
        <w:rPr>
          <w:lang w:val="en-US"/>
        </w:rPr>
        <w:t>41: Dimensionality Reduction: The Principal Component Analysis (PCA)</w:t>
      </w:r>
    </w:p>
    <w:p w14:paraId="1088C26E" w14:textId="7655E839" w:rsidR="00224F40" w:rsidRDefault="00A13116" w:rsidP="1D23B126">
      <w:pPr>
        <w:pStyle w:val="Heading2"/>
        <w:spacing w:before="240" w:line="360" w:lineRule="auto"/>
        <w:rPr>
          <w:lang w:val="en-US"/>
        </w:rPr>
      </w:pPr>
      <w:r>
        <w:rPr>
          <w:lang w:val="en-US"/>
        </w:rPr>
        <w:t xml:space="preserve"> </w:t>
      </w:r>
      <w:r w:rsidR="13DE9A70" w:rsidRPr="1D23B126">
        <w:rPr>
          <w:lang w:val="en-US"/>
        </w:rPr>
        <w:t>42: Deep Learning Overview: Introduction to Deep Neural Networks (DNN)</w:t>
      </w:r>
    </w:p>
    <w:p w14:paraId="6997AEFB" w14:textId="10EC9565" w:rsidR="00224F40" w:rsidRDefault="00A13116" w:rsidP="1D23B126">
      <w:pPr>
        <w:pStyle w:val="Heading2"/>
        <w:spacing w:before="240" w:line="360" w:lineRule="auto"/>
        <w:rPr>
          <w:lang w:val="en-US"/>
        </w:rPr>
      </w:pPr>
      <w:r>
        <w:rPr>
          <w:lang w:val="en-US"/>
        </w:rPr>
        <w:t xml:space="preserve"> </w:t>
      </w:r>
      <w:r w:rsidR="13DE9A70" w:rsidRPr="1D23B126">
        <w:rPr>
          <w:lang w:val="en-US"/>
        </w:rPr>
        <w:t>43: Deep Learning Overview: Introduction to Convolutional Neural Networks (CNN)</w:t>
      </w:r>
    </w:p>
    <w:p w14:paraId="7B20B5C9" w14:textId="38567485" w:rsidR="00224F40" w:rsidRDefault="00A13116" w:rsidP="1D23B126">
      <w:pPr>
        <w:pStyle w:val="Heading2"/>
        <w:spacing w:before="240" w:line="360" w:lineRule="auto"/>
        <w:rPr>
          <w:lang w:val="en-US"/>
        </w:rPr>
      </w:pPr>
      <w:r>
        <w:rPr>
          <w:lang w:val="en-US"/>
        </w:rPr>
        <w:t xml:space="preserve"> </w:t>
      </w:r>
      <w:r w:rsidR="13DE9A70" w:rsidRPr="1D23B126">
        <w:rPr>
          <w:lang w:val="en-US"/>
        </w:rPr>
        <w:t>44: Deep Learning Overview: Introduction to Recurrent Neural Networks (CNN)</w:t>
      </w:r>
    </w:p>
    <w:p w14:paraId="30EAE1B9" w14:textId="70DCD8EE" w:rsidR="00224F40" w:rsidRDefault="00A13116" w:rsidP="1D23B126">
      <w:pPr>
        <w:pStyle w:val="Heading2"/>
        <w:spacing w:before="240" w:line="360" w:lineRule="auto"/>
        <w:rPr>
          <w:lang w:val="en-US"/>
        </w:rPr>
      </w:pPr>
      <w:r>
        <w:rPr>
          <w:lang w:val="en-US"/>
        </w:rPr>
        <w:lastRenderedPageBreak/>
        <w:t xml:space="preserve"> </w:t>
      </w:r>
      <w:r w:rsidR="13DE9A70" w:rsidRPr="1D23B126">
        <w:rPr>
          <w:lang w:val="en-US"/>
        </w:rPr>
        <w:t>45: Hands-on Machine Learning Project Using Scikit-Learn: Principal Component Analysis (PCA) with Python</w:t>
      </w:r>
    </w:p>
    <w:p w14:paraId="3DE239DE" w14:textId="05D3C6BF" w:rsidR="00224F40" w:rsidRDefault="00A13116" w:rsidP="1D23B126">
      <w:pPr>
        <w:pStyle w:val="Heading2"/>
        <w:spacing w:before="240" w:line="360" w:lineRule="auto"/>
        <w:rPr>
          <w:lang w:val="en-US"/>
        </w:rPr>
      </w:pPr>
      <w:r>
        <w:rPr>
          <w:lang w:val="en-US"/>
        </w:rPr>
        <w:t xml:space="preserve"> </w:t>
      </w:r>
      <w:r w:rsidR="13DE9A70" w:rsidRPr="1D23B126">
        <w:rPr>
          <w:lang w:val="en-US"/>
        </w:rPr>
        <w:t>46: Hands-on Machine Learning Project Using Scikit-Learn: Pipeline in Scikit-Learn for Machine Learning Project</w:t>
      </w:r>
    </w:p>
    <w:p w14:paraId="2AD2D450" w14:textId="43A5BAE1" w:rsidR="00224F40" w:rsidRDefault="00A13116" w:rsidP="1D23B126">
      <w:pPr>
        <w:pStyle w:val="Heading2"/>
        <w:spacing w:before="240" w:line="360" w:lineRule="auto"/>
        <w:rPr>
          <w:lang w:val="en-US"/>
        </w:rPr>
      </w:pPr>
      <w:r>
        <w:rPr>
          <w:lang w:val="en-US"/>
        </w:rPr>
        <w:t xml:space="preserve"> </w:t>
      </w:r>
      <w:r w:rsidR="13DE9A70" w:rsidRPr="1D23B126">
        <w:rPr>
          <w:lang w:val="en-US"/>
        </w:rPr>
        <w:t>47: Hands-on Machine Learning Project Using Scikit-Learn: Cross-validation with Python</w:t>
      </w:r>
    </w:p>
    <w:p w14:paraId="7527D2A8" w14:textId="1F0538F8" w:rsidR="00224F40" w:rsidRDefault="00A13116" w:rsidP="1D23B126">
      <w:pPr>
        <w:pStyle w:val="Heading2"/>
        <w:spacing w:before="240" w:line="360" w:lineRule="auto"/>
        <w:rPr>
          <w:lang w:val="en-US"/>
        </w:rPr>
      </w:pPr>
      <w:r>
        <w:rPr>
          <w:lang w:val="en-US"/>
        </w:rPr>
        <w:t xml:space="preserve"> </w:t>
      </w:r>
      <w:r w:rsidR="13DE9A70" w:rsidRPr="1D23B126">
        <w:rPr>
          <w:lang w:val="en-US"/>
        </w:rPr>
        <w:t>48: Hands-on Machine Learning Project Using Scikit-Learn: Face Recognition Project with Python</w:t>
      </w:r>
    </w:p>
    <w:p w14:paraId="13C96FD2" w14:textId="6458E75A" w:rsidR="00224F40" w:rsidRDefault="00A13116" w:rsidP="1D23B126">
      <w:pPr>
        <w:pStyle w:val="Heading2"/>
        <w:spacing w:before="240" w:line="360" w:lineRule="auto"/>
        <w:rPr>
          <w:lang w:val="en-US"/>
        </w:rPr>
      </w:pPr>
      <w:r>
        <w:rPr>
          <w:lang w:val="en-US"/>
        </w:rPr>
        <w:t xml:space="preserve"> </w:t>
      </w:r>
      <w:r w:rsidR="712A0F99" w:rsidRPr="1D23B126">
        <w:rPr>
          <w:lang w:val="en-US"/>
        </w:rPr>
        <w:t>49</w:t>
      </w:r>
      <w:r w:rsidR="13DE9A70" w:rsidRPr="1D23B126">
        <w:rPr>
          <w:lang w:val="en-US"/>
        </w:rPr>
        <w:t>: OPTIONAL Section- Mathematics Wrap-</w:t>
      </w:r>
      <w:r w:rsidR="00ED4972" w:rsidRPr="1D23B126">
        <w:rPr>
          <w:lang w:val="en-US"/>
        </w:rPr>
        <w:t>U</w:t>
      </w:r>
      <w:r w:rsidR="13DE9A70" w:rsidRPr="1D23B126">
        <w:rPr>
          <w:lang w:val="en-US"/>
        </w:rPr>
        <w:t>p: Mathematical Wrap-</w:t>
      </w:r>
      <w:r w:rsidR="00ED4972" w:rsidRPr="1D23B126">
        <w:rPr>
          <w:lang w:val="en-US"/>
        </w:rPr>
        <w:t>U</w:t>
      </w:r>
      <w:r w:rsidR="13DE9A70" w:rsidRPr="1D23B126">
        <w:rPr>
          <w:lang w:val="en-US"/>
        </w:rPr>
        <w:t>p on Machine Learning</w:t>
      </w:r>
    </w:p>
    <w:p w14:paraId="189383CF" w14:textId="4A0ACEE1" w:rsidR="00224F40" w:rsidRDefault="13DE9A70" w:rsidP="1D23B126">
      <w:pPr>
        <w:pStyle w:val="Heading1"/>
        <w:spacing w:line="360" w:lineRule="auto"/>
        <w:rPr>
          <w:lang w:val="en-US"/>
        </w:rPr>
      </w:pPr>
      <w:r w:rsidRPr="1D23B126">
        <w:rPr>
          <w:lang w:val="en-US"/>
        </w:rPr>
        <w:t>Section 6: Machine Learning: Feature Engineering and Dimensionality Reduction with Python</w:t>
      </w:r>
    </w:p>
    <w:p w14:paraId="6C148126" w14:textId="273F3434" w:rsidR="00224F40" w:rsidRDefault="00CA0FD7" w:rsidP="1D23B126">
      <w:pPr>
        <w:pStyle w:val="Heading2"/>
        <w:spacing w:before="240" w:line="360" w:lineRule="auto"/>
        <w:rPr>
          <w:lang w:val="en-US"/>
        </w:rPr>
      </w:pPr>
      <w:r>
        <w:rPr>
          <w:lang w:val="en-US"/>
        </w:rPr>
        <w:t xml:space="preserve"> </w:t>
      </w:r>
      <w:r w:rsidR="13DE9A70" w:rsidRPr="1D23B126">
        <w:rPr>
          <w:lang w:val="en-US"/>
        </w:rPr>
        <w:t>1: Introduction</w:t>
      </w:r>
    </w:p>
    <w:p w14:paraId="74861DE3" w14:textId="6FB1338D" w:rsidR="00224F40" w:rsidRDefault="00CA0FD7" w:rsidP="1D23B126">
      <w:pPr>
        <w:pStyle w:val="Heading2"/>
        <w:spacing w:before="240" w:line="360" w:lineRule="auto"/>
        <w:rPr>
          <w:lang w:val="en-US"/>
        </w:rPr>
      </w:pPr>
      <w:r>
        <w:rPr>
          <w:lang w:val="en-US"/>
        </w:rPr>
        <w:t xml:space="preserve"> </w:t>
      </w:r>
      <w:r w:rsidR="13DE9A70" w:rsidRPr="1D23B126">
        <w:rPr>
          <w:lang w:val="en-US"/>
        </w:rPr>
        <w:t>2: Features in Data Science: Introduction to Feature in Data Science</w:t>
      </w:r>
    </w:p>
    <w:p w14:paraId="583579CF" w14:textId="17D83EDE" w:rsidR="00224F40" w:rsidRDefault="00CA0FD7" w:rsidP="1D23B126">
      <w:pPr>
        <w:pStyle w:val="Heading2"/>
        <w:spacing w:before="240" w:line="360" w:lineRule="auto"/>
        <w:rPr>
          <w:lang w:val="en-US"/>
        </w:rPr>
      </w:pPr>
      <w:r>
        <w:rPr>
          <w:lang w:val="en-US"/>
        </w:rPr>
        <w:t xml:space="preserve"> </w:t>
      </w:r>
      <w:r w:rsidR="13DE9A70" w:rsidRPr="1D23B126">
        <w:rPr>
          <w:lang w:val="en-US"/>
        </w:rPr>
        <w:t>3: Features in Data Science: Marking Facial Features</w:t>
      </w:r>
    </w:p>
    <w:p w14:paraId="168EED38" w14:textId="6E7F5F28" w:rsidR="00224F40" w:rsidRDefault="00CA0FD7" w:rsidP="1D23B126">
      <w:pPr>
        <w:pStyle w:val="Heading2"/>
        <w:spacing w:before="240" w:line="360" w:lineRule="auto"/>
        <w:rPr>
          <w:lang w:val="en-US"/>
        </w:rPr>
      </w:pPr>
      <w:r>
        <w:rPr>
          <w:lang w:val="en-US"/>
        </w:rPr>
        <w:t xml:space="preserve"> </w:t>
      </w:r>
      <w:r w:rsidR="13DE9A70" w:rsidRPr="1D23B126">
        <w:rPr>
          <w:lang w:val="en-US"/>
        </w:rPr>
        <w:t>4: Features in Data Science: Feature Space</w:t>
      </w:r>
    </w:p>
    <w:p w14:paraId="042F29DB" w14:textId="6C52B8C9" w:rsidR="00224F40" w:rsidRDefault="00CA0FD7" w:rsidP="1D23B126">
      <w:pPr>
        <w:pStyle w:val="Heading2"/>
        <w:spacing w:before="240" w:line="360" w:lineRule="auto"/>
        <w:rPr>
          <w:lang w:val="en-US"/>
        </w:rPr>
      </w:pPr>
      <w:r>
        <w:rPr>
          <w:lang w:val="en-US"/>
        </w:rPr>
        <w:t xml:space="preserve"> </w:t>
      </w:r>
      <w:r w:rsidR="13DE9A70" w:rsidRPr="1D23B126">
        <w:rPr>
          <w:lang w:val="en-US"/>
        </w:rPr>
        <w:t>5: Features in Data Science: Features Dimensions</w:t>
      </w:r>
    </w:p>
    <w:p w14:paraId="206565FE" w14:textId="466EFF87" w:rsidR="00224F40" w:rsidRDefault="00CA0FD7" w:rsidP="1D23B126">
      <w:pPr>
        <w:pStyle w:val="Heading2"/>
        <w:spacing w:before="240" w:line="360" w:lineRule="auto"/>
        <w:rPr>
          <w:lang w:val="en-US"/>
        </w:rPr>
      </w:pPr>
      <w:r>
        <w:rPr>
          <w:lang w:val="en-US"/>
        </w:rPr>
        <w:t xml:space="preserve"> </w:t>
      </w:r>
      <w:r w:rsidR="13DE9A70" w:rsidRPr="1D23B126">
        <w:rPr>
          <w:lang w:val="en-US"/>
        </w:rPr>
        <w:t>6: Features in Data Science: Features Dimensions Activity</w:t>
      </w:r>
    </w:p>
    <w:p w14:paraId="6D0673EC" w14:textId="5E2CDAF0" w:rsidR="00224F40" w:rsidRDefault="00CA0FD7" w:rsidP="1D23B126">
      <w:pPr>
        <w:pStyle w:val="Heading2"/>
        <w:spacing w:before="240" w:line="360" w:lineRule="auto"/>
        <w:rPr>
          <w:lang w:val="en-US"/>
        </w:rPr>
      </w:pPr>
      <w:r>
        <w:rPr>
          <w:lang w:val="en-US"/>
        </w:rPr>
        <w:t xml:space="preserve"> </w:t>
      </w:r>
      <w:r w:rsidR="13DE9A70" w:rsidRPr="1D23B126">
        <w:rPr>
          <w:lang w:val="en-US"/>
        </w:rPr>
        <w:t>7: Features in Data Science: Why Dimensionality Reduction</w:t>
      </w:r>
    </w:p>
    <w:p w14:paraId="2B9A1CD9" w14:textId="715D39AA" w:rsidR="00224F40" w:rsidRDefault="00CA0FD7" w:rsidP="1D23B126">
      <w:pPr>
        <w:pStyle w:val="Heading2"/>
        <w:spacing w:before="240" w:line="360" w:lineRule="auto"/>
        <w:rPr>
          <w:lang w:val="en-US"/>
        </w:rPr>
      </w:pPr>
      <w:r>
        <w:rPr>
          <w:lang w:val="en-US"/>
        </w:rPr>
        <w:t xml:space="preserve"> </w:t>
      </w:r>
      <w:r w:rsidR="13DE9A70" w:rsidRPr="1D23B126">
        <w:rPr>
          <w:lang w:val="en-US"/>
        </w:rPr>
        <w:t>8: Features in Data Science: Activity-Dimensionality Reduction</w:t>
      </w:r>
    </w:p>
    <w:p w14:paraId="52516AE7" w14:textId="0B095DE0" w:rsidR="00224F40" w:rsidRDefault="00CA0FD7" w:rsidP="1D23B126">
      <w:pPr>
        <w:pStyle w:val="Heading2"/>
        <w:spacing w:before="240" w:line="360" w:lineRule="auto"/>
        <w:rPr>
          <w:lang w:val="en-US"/>
        </w:rPr>
      </w:pPr>
      <w:r>
        <w:rPr>
          <w:lang w:val="en-US"/>
        </w:rPr>
        <w:t xml:space="preserve"> </w:t>
      </w:r>
      <w:r w:rsidR="13DE9A70" w:rsidRPr="1D23B126">
        <w:rPr>
          <w:lang w:val="en-US"/>
        </w:rPr>
        <w:t>9: Features in Data Science: Feature Dimensionality Reduction Methods</w:t>
      </w:r>
    </w:p>
    <w:p w14:paraId="187EF0FE" w14:textId="50FA4BA6"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10: Feature Selection: Why Feature Selection</w:t>
      </w:r>
    </w:p>
    <w:p w14:paraId="58F00847" w14:textId="67299C57" w:rsidR="00224F40" w:rsidRDefault="00CA0FD7" w:rsidP="1D23B126">
      <w:pPr>
        <w:pStyle w:val="Heading2"/>
        <w:spacing w:before="240" w:line="360" w:lineRule="auto"/>
        <w:rPr>
          <w:lang w:val="en-US"/>
        </w:rPr>
      </w:pPr>
      <w:r>
        <w:rPr>
          <w:lang w:val="en-US"/>
        </w:rPr>
        <w:t xml:space="preserve"> </w:t>
      </w:r>
      <w:r w:rsidR="13DE9A70" w:rsidRPr="1D23B126">
        <w:rPr>
          <w:lang w:val="en-US"/>
        </w:rPr>
        <w:t>11: Feature Selection: Feature Selection Methods</w:t>
      </w:r>
    </w:p>
    <w:p w14:paraId="0B7A7AFD" w14:textId="680BCEB4" w:rsidR="00224F40" w:rsidRDefault="00CA0FD7" w:rsidP="1D23B126">
      <w:pPr>
        <w:pStyle w:val="Heading2"/>
        <w:spacing w:before="240" w:line="360" w:lineRule="auto"/>
        <w:rPr>
          <w:lang w:val="en-US"/>
        </w:rPr>
      </w:pPr>
      <w:r>
        <w:rPr>
          <w:lang w:val="en-US"/>
        </w:rPr>
        <w:t xml:space="preserve"> </w:t>
      </w:r>
      <w:r w:rsidR="13DE9A70" w:rsidRPr="1D23B126">
        <w:rPr>
          <w:lang w:val="en-US"/>
        </w:rPr>
        <w:t>12: Feature Selection: Filter Methods</w:t>
      </w:r>
    </w:p>
    <w:p w14:paraId="74CD04AA" w14:textId="7F4DAAAB" w:rsidR="00224F40" w:rsidRDefault="00CA0FD7" w:rsidP="1D23B126">
      <w:pPr>
        <w:pStyle w:val="Heading2"/>
        <w:spacing w:before="240" w:line="360" w:lineRule="auto"/>
        <w:rPr>
          <w:lang w:val="en-US"/>
        </w:rPr>
      </w:pPr>
      <w:r>
        <w:rPr>
          <w:lang w:val="en-US"/>
        </w:rPr>
        <w:t xml:space="preserve"> </w:t>
      </w:r>
      <w:r w:rsidR="13DE9A70" w:rsidRPr="1D23B126">
        <w:rPr>
          <w:lang w:val="en-US"/>
        </w:rPr>
        <w:t>13: Feature Selection: Wrapper Methods</w:t>
      </w:r>
    </w:p>
    <w:p w14:paraId="7838D5E8" w14:textId="51CE7962" w:rsidR="00224F40" w:rsidRDefault="00CA0FD7" w:rsidP="1D23B126">
      <w:pPr>
        <w:pStyle w:val="Heading2"/>
        <w:spacing w:before="240" w:line="360" w:lineRule="auto"/>
        <w:rPr>
          <w:lang w:val="en-US"/>
        </w:rPr>
      </w:pPr>
      <w:r>
        <w:rPr>
          <w:lang w:val="en-US"/>
        </w:rPr>
        <w:t xml:space="preserve"> </w:t>
      </w:r>
      <w:r w:rsidR="13DE9A70" w:rsidRPr="1D23B126">
        <w:rPr>
          <w:lang w:val="en-US"/>
        </w:rPr>
        <w:t>14: Feature Selection: Embedded Methods</w:t>
      </w:r>
    </w:p>
    <w:p w14:paraId="377311B4" w14:textId="7FB4FAE1" w:rsidR="00224F40" w:rsidRDefault="00CA0FD7" w:rsidP="1D23B126">
      <w:pPr>
        <w:pStyle w:val="Heading2"/>
        <w:spacing w:before="240" w:line="360" w:lineRule="auto"/>
        <w:rPr>
          <w:lang w:val="en-US"/>
        </w:rPr>
      </w:pPr>
      <w:r>
        <w:rPr>
          <w:lang w:val="en-US"/>
        </w:rPr>
        <w:t xml:space="preserve"> </w:t>
      </w:r>
      <w:r w:rsidR="13DE9A70" w:rsidRPr="1D23B126">
        <w:rPr>
          <w:lang w:val="en-US"/>
        </w:rPr>
        <w:t>15: Feature Selection: Search Strategy</w:t>
      </w:r>
    </w:p>
    <w:p w14:paraId="547AF9EF" w14:textId="4F8B107D" w:rsidR="00224F40" w:rsidRDefault="00CA0FD7" w:rsidP="1D23B126">
      <w:pPr>
        <w:pStyle w:val="Heading2"/>
        <w:spacing w:before="240" w:line="360" w:lineRule="auto"/>
        <w:rPr>
          <w:lang w:val="en-US"/>
        </w:rPr>
      </w:pPr>
      <w:r>
        <w:rPr>
          <w:lang w:val="en-US"/>
        </w:rPr>
        <w:t xml:space="preserve"> </w:t>
      </w:r>
      <w:r w:rsidR="13DE9A70" w:rsidRPr="1D23B126">
        <w:rPr>
          <w:lang w:val="en-US"/>
        </w:rPr>
        <w:t>16: Feature Selection: Search Strategy Activity</w:t>
      </w:r>
    </w:p>
    <w:p w14:paraId="0CD333F9" w14:textId="380E52FF" w:rsidR="00224F40" w:rsidRDefault="00CA0FD7" w:rsidP="1D23B126">
      <w:pPr>
        <w:pStyle w:val="Heading2"/>
        <w:spacing w:before="240" w:line="360" w:lineRule="auto"/>
        <w:rPr>
          <w:lang w:val="en-US"/>
        </w:rPr>
      </w:pPr>
      <w:r>
        <w:rPr>
          <w:lang w:val="en-US"/>
        </w:rPr>
        <w:t xml:space="preserve"> </w:t>
      </w:r>
      <w:r w:rsidR="13DE9A70" w:rsidRPr="1D23B126">
        <w:rPr>
          <w:lang w:val="en-US"/>
        </w:rPr>
        <w:t>17: Feature Selection: Statistical Based Methods</w:t>
      </w:r>
    </w:p>
    <w:p w14:paraId="1D7D8B63" w14:textId="52D782E2"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18: Feature Selection: Information </w:t>
      </w:r>
      <w:r w:rsidR="67F69797" w:rsidRPr="1D23B126">
        <w:rPr>
          <w:lang w:val="en-US"/>
        </w:rPr>
        <w:t>Theoretic</w:t>
      </w:r>
      <w:r w:rsidR="13DE9A70" w:rsidRPr="1D23B126">
        <w:rPr>
          <w:lang w:val="en-US"/>
        </w:rPr>
        <w:t xml:space="preserve"> Methods</w:t>
      </w:r>
    </w:p>
    <w:p w14:paraId="745903B8" w14:textId="0E855C19" w:rsidR="00224F40" w:rsidRDefault="00CA0FD7" w:rsidP="1D23B126">
      <w:pPr>
        <w:pStyle w:val="Heading2"/>
        <w:spacing w:before="240" w:line="360" w:lineRule="auto"/>
        <w:rPr>
          <w:lang w:val="en-US"/>
        </w:rPr>
      </w:pPr>
      <w:r>
        <w:rPr>
          <w:lang w:val="en-US"/>
        </w:rPr>
        <w:t xml:space="preserve"> </w:t>
      </w:r>
      <w:r w:rsidR="13DE9A70" w:rsidRPr="1D23B126">
        <w:rPr>
          <w:lang w:val="en-US"/>
        </w:rPr>
        <w:t>19: Feature Selection: Similarity Based Methods Introduction</w:t>
      </w:r>
    </w:p>
    <w:p w14:paraId="15F090E0" w14:textId="5FF98D82" w:rsidR="00224F40" w:rsidRDefault="00CA0FD7" w:rsidP="1D23B126">
      <w:pPr>
        <w:pStyle w:val="Heading2"/>
        <w:spacing w:before="240" w:line="360" w:lineRule="auto"/>
        <w:rPr>
          <w:lang w:val="en-US"/>
        </w:rPr>
      </w:pPr>
      <w:r>
        <w:rPr>
          <w:lang w:val="en-US"/>
        </w:rPr>
        <w:t xml:space="preserve"> </w:t>
      </w:r>
      <w:r w:rsidR="13DE9A70" w:rsidRPr="1D23B126">
        <w:rPr>
          <w:lang w:val="en-US"/>
        </w:rPr>
        <w:t>20: Feature Selection: Similarity Based Methods Criteria</w:t>
      </w:r>
    </w:p>
    <w:p w14:paraId="48F28B8F" w14:textId="10913007" w:rsidR="00224F40" w:rsidRDefault="00CA0FD7" w:rsidP="1D23B126">
      <w:pPr>
        <w:pStyle w:val="Heading2"/>
        <w:spacing w:before="240" w:line="360" w:lineRule="auto"/>
        <w:rPr>
          <w:lang w:val="en-US"/>
        </w:rPr>
      </w:pPr>
      <w:r>
        <w:rPr>
          <w:lang w:val="en-US"/>
        </w:rPr>
        <w:t xml:space="preserve"> </w:t>
      </w:r>
      <w:r w:rsidR="13DE9A70" w:rsidRPr="1D23B126">
        <w:rPr>
          <w:lang w:val="en-US"/>
        </w:rPr>
        <w:t>21: Feature Selection: Activity- Feature Selection in Python</w:t>
      </w:r>
    </w:p>
    <w:p w14:paraId="1BE0D0E8" w14:textId="7D511218" w:rsidR="00224F40" w:rsidRDefault="00CA0FD7" w:rsidP="1D23B126">
      <w:pPr>
        <w:pStyle w:val="Heading2"/>
        <w:spacing w:before="240" w:line="360" w:lineRule="auto"/>
        <w:rPr>
          <w:lang w:val="en-US"/>
        </w:rPr>
      </w:pPr>
      <w:r>
        <w:rPr>
          <w:lang w:val="en-US"/>
        </w:rPr>
        <w:t xml:space="preserve"> </w:t>
      </w:r>
      <w:r w:rsidR="13DE9A70" w:rsidRPr="1D23B126">
        <w:rPr>
          <w:lang w:val="en-US"/>
        </w:rPr>
        <w:t>22: Feature Selection: Activity- Feature Selection</w:t>
      </w:r>
    </w:p>
    <w:p w14:paraId="1ABB1399" w14:textId="14E65BD4" w:rsidR="00224F40" w:rsidRDefault="00CA0FD7" w:rsidP="1D23B126">
      <w:pPr>
        <w:pStyle w:val="Heading2"/>
        <w:spacing w:before="240" w:line="360" w:lineRule="auto"/>
        <w:rPr>
          <w:lang w:val="en-US"/>
        </w:rPr>
      </w:pPr>
      <w:r>
        <w:rPr>
          <w:lang w:val="en-US"/>
        </w:rPr>
        <w:t xml:space="preserve"> </w:t>
      </w:r>
      <w:r w:rsidR="13DE9A70" w:rsidRPr="1D23B126">
        <w:rPr>
          <w:lang w:val="en-US"/>
        </w:rPr>
        <w:t>23: Mathematical Foundation: Introduction to Mathematical Foundation of Feature Selection</w:t>
      </w:r>
    </w:p>
    <w:p w14:paraId="15EB9AB8" w14:textId="77372F7F"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24: Mathematical Foundation: Closure </w:t>
      </w:r>
      <w:r w:rsidR="49A1D23E" w:rsidRPr="1D23B126">
        <w:rPr>
          <w:lang w:val="en-US"/>
        </w:rPr>
        <w:t>of</w:t>
      </w:r>
      <w:r w:rsidR="13DE9A70" w:rsidRPr="1D23B126">
        <w:rPr>
          <w:lang w:val="en-US"/>
        </w:rPr>
        <w:t xml:space="preserve"> </w:t>
      </w:r>
      <w:r w:rsidR="4FF3D959" w:rsidRPr="1D23B126">
        <w:rPr>
          <w:lang w:val="en-US"/>
        </w:rPr>
        <w:t>a</w:t>
      </w:r>
      <w:r w:rsidR="13DE9A70" w:rsidRPr="1D23B126">
        <w:rPr>
          <w:lang w:val="en-US"/>
        </w:rPr>
        <w:t xml:space="preserve"> Set</w:t>
      </w:r>
    </w:p>
    <w:p w14:paraId="0A9B38EC" w14:textId="1FEB0AAB" w:rsidR="00224F40" w:rsidRDefault="00CA0FD7" w:rsidP="1D23B126">
      <w:pPr>
        <w:pStyle w:val="Heading2"/>
        <w:spacing w:before="240" w:line="360" w:lineRule="auto"/>
        <w:rPr>
          <w:lang w:val="en-US"/>
        </w:rPr>
      </w:pPr>
      <w:r>
        <w:rPr>
          <w:lang w:val="en-US"/>
        </w:rPr>
        <w:t xml:space="preserve"> </w:t>
      </w:r>
      <w:r w:rsidR="13DE9A70" w:rsidRPr="1D23B126">
        <w:rPr>
          <w:lang w:val="en-US"/>
        </w:rPr>
        <w:t>25: Mathematical Foundation: Linear Combinations</w:t>
      </w:r>
    </w:p>
    <w:p w14:paraId="7FE3726C" w14:textId="3617CBB1" w:rsidR="00224F40" w:rsidRDefault="00CA0FD7" w:rsidP="1D23B126">
      <w:pPr>
        <w:pStyle w:val="Heading2"/>
        <w:spacing w:before="240" w:line="360" w:lineRule="auto"/>
        <w:rPr>
          <w:lang w:val="en-US"/>
        </w:rPr>
      </w:pPr>
      <w:r>
        <w:rPr>
          <w:lang w:val="en-US"/>
        </w:rPr>
        <w:t xml:space="preserve"> </w:t>
      </w:r>
      <w:r w:rsidR="13DE9A70" w:rsidRPr="1D23B126">
        <w:rPr>
          <w:lang w:val="en-US"/>
        </w:rPr>
        <w:t>26: Mathematical Foundation: Linear Independence</w:t>
      </w:r>
    </w:p>
    <w:p w14:paraId="53A99E62" w14:textId="4EA65FD4" w:rsidR="00224F40" w:rsidRDefault="00CA0FD7" w:rsidP="1D23B126">
      <w:pPr>
        <w:pStyle w:val="Heading2"/>
        <w:spacing w:before="240" w:line="360" w:lineRule="auto"/>
        <w:rPr>
          <w:lang w:val="en-US"/>
        </w:rPr>
      </w:pPr>
      <w:r>
        <w:rPr>
          <w:lang w:val="en-US"/>
        </w:rPr>
        <w:t xml:space="preserve"> </w:t>
      </w:r>
      <w:r w:rsidR="13DE9A70" w:rsidRPr="1D23B126">
        <w:rPr>
          <w:lang w:val="en-US"/>
        </w:rPr>
        <w:t>27: Mathematical Foundation: Vector Space</w:t>
      </w:r>
    </w:p>
    <w:p w14:paraId="2D2DE6E6" w14:textId="0FD13DC7" w:rsidR="00224F40" w:rsidRDefault="00CA0FD7" w:rsidP="1D23B126">
      <w:pPr>
        <w:pStyle w:val="Heading2"/>
        <w:spacing w:before="240" w:line="360" w:lineRule="auto"/>
        <w:rPr>
          <w:lang w:val="en-US"/>
        </w:rPr>
      </w:pPr>
      <w:r>
        <w:rPr>
          <w:lang w:val="en-US"/>
        </w:rPr>
        <w:t xml:space="preserve"> </w:t>
      </w:r>
      <w:r w:rsidR="13DE9A70" w:rsidRPr="1D23B126">
        <w:rPr>
          <w:lang w:val="en-US"/>
        </w:rPr>
        <w:t>28: Mathematical Foundation: Basis and Dimensions</w:t>
      </w:r>
    </w:p>
    <w:p w14:paraId="54FFE277" w14:textId="315EF0BB"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29: Mathematical Foundation: Coordinates</w:t>
      </w:r>
      <w:r w:rsidR="00A37497" w:rsidRPr="1D23B126">
        <w:rPr>
          <w:lang w:val="en-US"/>
        </w:rPr>
        <w:t xml:space="preserve"> </w:t>
      </w:r>
      <w:r w:rsidR="00D75D72" w:rsidRPr="1D23B126">
        <w:rPr>
          <w:lang w:val="en-US"/>
        </w:rPr>
        <w:t>V</w:t>
      </w:r>
      <w:r w:rsidR="00A37497" w:rsidRPr="1D23B126">
        <w:rPr>
          <w:lang w:val="en-US"/>
        </w:rPr>
        <w:t xml:space="preserve">ersus </w:t>
      </w:r>
      <w:r w:rsidR="13DE9A70" w:rsidRPr="1D23B126">
        <w:rPr>
          <w:lang w:val="en-US"/>
        </w:rPr>
        <w:t>Dimensions</w:t>
      </w:r>
    </w:p>
    <w:p w14:paraId="779FD20F" w14:textId="743417F8"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30: Mathematical Foundation: </w:t>
      </w:r>
      <w:proofErr w:type="spellStart"/>
      <w:r w:rsidR="13DE9A70" w:rsidRPr="1D23B126">
        <w:rPr>
          <w:lang w:val="en-US"/>
        </w:rPr>
        <w:t>SubSpace</w:t>
      </w:r>
      <w:proofErr w:type="spellEnd"/>
    </w:p>
    <w:p w14:paraId="494A79B1" w14:textId="4A125EE9" w:rsidR="00224F40" w:rsidRDefault="00CA0FD7" w:rsidP="1D23B126">
      <w:pPr>
        <w:pStyle w:val="Heading2"/>
        <w:spacing w:before="240" w:line="360" w:lineRule="auto"/>
        <w:rPr>
          <w:lang w:val="en-US"/>
        </w:rPr>
      </w:pPr>
      <w:r>
        <w:rPr>
          <w:lang w:val="en-US"/>
        </w:rPr>
        <w:t xml:space="preserve"> </w:t>
      </w:r>
      <w:r w:rsidR="13DE9A70" w:rsidRPr="1D23B126">
        <w:rPr>
          <w:lang w:val="en-US"/>
        </w:rPr>
        <w:t>31: Mathematical Foundation: Orthonormal Basis</w:t>
      </w:r>
    </w:p>
    <w:p w14:paraId="492B5909" w14:textId="6B9D11A4" w:rsidR="00224F40" w:rsidRDefault="00CA0FD7" w:rsidP="1D23B126">
      <w:pPr>
        <w:pStyle w:val="Heading2"/>
        <w:spacing w:before="240" w:line="360" w:lineRule="auto"/>
        <w:rPr>
          <w:lang w:val="en-US"/>
        </w:rPr>
      </w:pPr>
      <w:r>
        <w:rPr>
          <w:lang w:val="en-US"/>
        </w:rPr>
        <w:t xml:space="preserve"> </w:t>
      </w:r>
      <w:r w:rsidR="13DE9A70" w:rsidRPr="1D23B126">
        <w:rPr>
          <w:lang w:val="en-US"/>
        </w:rPr>
        <w:t>32: Mathematical Foundation: Matrix Product</w:t>
      </w:r>
    </w:p>
    <w:p w14:paraId="1F039107" w14:textId="2B101208" w:rsidR="00224F40" w:rsidRDefault="00CA0FD7" w:rsidP="1D23B126">
      <w:pPr>
        <w:pStyle w:val="Heading2"/>
        <w:spacing w:before="240" w:line="360" w:lineRule="auto"/>
        <w:rPr>
          <w:lang w:val="en-US"/>
        </w:rPr>
      </w:pPr>
      <w:r>
        <w:rPr>
          <w:lang w:val="en-US"/>
        </w:rPr>
        <w:t xml:space="preserve"> </w:t>
      </w:r>
      <w:r w:rsidR="13DE9A70" w:rsidRPr="1D23B126">
        <w:rPr>
          <w:lang w:val="en-US"/>
        </w:rPr>
        <w:t>33: Mathematical Foundation: Least Squares</w:t>
      </w:r>
    </w:p>
    <w:p w14:paraId="66DF7C74" w14:textId="1FC31142" w:rsidR="00224F40" w:rsidRDefault="00CA0FD7" w:rsidP="1D23B126">
      <w:pPr>
        <w:pStyle w:val="Heading2"/>
        <w:spacing w:before="240" w:line="360" w:lineRule="auto"/>
        <w:rPr>
          <w:lang w:val="en-US"/>
        </w:rPr>
      </w:pPr>
      <w:r>
        <w:rPr>
          <w:lang w:val="en-US"/>
        </w:rPr>
        <w:t xml:space="preserve"> </w:t>
      </w:r>
      <w:r w:rsidR="13DE9A70" w:rsidRPr="1D23B126">
        <w:rPr>
          <w:lang w:val="en-US"/>
        </w:rPr>
        <w:t>34: Mathematical Foundation: Rank</w:t>
      </w:r>
    </w:p>
    <w:p w14:paraId="26B64FD9" w14:textId="742111E1" w:rsidR="00224F40" w:rsidRDefault="00CA0FD7" w:rsidP="1D23B126">
      <w:pPr>
        <w:pStyle w:val="Heading2"/>
        <w:spacing w:before="240" w:line="360" w:lineRule="auto"/>
        <w:rPr>
          <w:lang w:val="en-US"/>
        </w:rPr>
      </w:pPr>
      <w:r>
        <w:rPr>
          <w:lang w:val="en-US"/>
        </w:rPr>
        <w:t xml:space="preserve"> </w:t>
      </w:r>
      <w:r w:rsidR="13DE9A70" w:rsidRPr="1D23B126">
        <w:rPr>
          <w:lang w:val="en-US"/>
        </w:rPr>
        <w:t>35: Mathematical Foundation: Eigen Space</w:t>
      </w:r>
    </w:p>
    <w:p w14:paraId="3B220C47" w14:textId="31F35692" w:rsidR="00224F40" w:rsidRDefault="00CA0FD7" w:rsidP="1D23B126">
      <w:pPr>
        <w:pStyle w:val="Heading2"/>
        <w:spacing w:before="240" w:line="360" w:lineRule="auto"/>
        <w:rPr>
          <w:lang w:val="en-US"/>
        </w:rPr>
      </w:pPr>
      <w:r>
        <w:rPr>
          <w:lang w:val="en-US"/>
        </w:rPr>
        <w:t xml:space="preserve"> </w:t>
      </w:r>
      <w:r w:rsidR="13DE9A70" w:rsidRPr="1D23B126">
        <w:rPr>
          <w:lang w:val="en-US"/>
        </w:rPr>
        <w:t>36: Mathematical Foundation: Positive Semi Definite Matrix</w:t>
      </w:r>
    </w:p>
    <w:p w14:paraId="243DCE78" w14:textId="2553D42A"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37: Mathematical Foundation: Singular Value Decomposition </w:t>
      </w:r>
      <w:r w:rsidR="006A0817" w:rsidRPr="1D23B126">
        <w:rPr>
          <w:lang w:val="en-US"/>
        </w:rPr>
        <w:t>(</w:t>
      </w:r>
      <w:r w:rsidR="13DE9A70" w:rsidRPr="1D23B126">
        <w:rPr>
          <w:lang w:val="en-US"/>
        </w:rPr>
        <w:t>SVD</w:t>
      </w:r>
      <w:r w:rsidR="006A0817" w:rsidRPr="1D23B126">
        <w:rPr>
          <w:lang w:val="en-US"/>
        </w:rPr>
        <w:t>)</w:t>
      </w:r>
    </w:p>
    <w:p w14:paraId="7226A0CA" w14:textId="24577298" w:rsidR="00224F40" w:rsidRDefault="00CA0FD7" w:rsidP="1D23B126">
      <w:pPr>
        <w:pStyle w:val="Heading2"/>
        <w:spacing w:before="240" w:line="360" w:lineRule="auto"/>
        <w:rPr>
          <w:lang w:val="en-US"/>
        </w:rPr>
      </w:pPr>
      <w:r>
        <w:rPr>
          <w:lang w:val="en-US"/>
        </w:rPr>
        <w:t xml:space="preserve"> </w:t>
      </w:r>
      <w:r w:rsidR="13DE9A70" w:rsidRPr="1D23B126">
        <w:rPr>
          <w:lang w:val="en-US"/>
        </w:rPr>
        <w:t>38: Mathematical Foundation: Lagrange Multipliers</w:t>
      </w:r>
    </w:p>
    <w:p w14:paraId="4EF3655C" w14:textId="6665B3DF" w:rsidR="00224F40" w:rsidRDefault="00CA0FD7" w:rsidP="1D23B126">
      <w:pPr>
        <w:pStyle w:val="Heading2"/>
        <w:spacing w:before="240" w:line="360" w:lineRule="auto"/>
        <w:rPr>
          <w:lang w:val="en-US"/>
        </w:rPr>
      </w:pPr>
      <w:r>
        <w:rPr>
          <w:lang w:val="en-US"/>
        </w:rPr>
        <w:t xml:space="preserve"> </w:t>
      </w:r>
      <w:r w:rsidR="13DE9A70" w:rsidRPr="1D23B126">
        <w:rPr>
          <w:lang w:val="en-US"/>
        </w:rPr>
        <w:t>39: Mathematical Foundation: Vector Derivatives</w:t>
      </w:r>
    </w:p>
    <w:p w14:paraId="6A845D8D" w14:textId="61AD1503" w:rsidR="00224F40" w:rsidRDefault="00CA0FD7" w:rsidP="1D23B126">
      <w:pPr>
        <w:pStyle w:val="Heading2"/>
        <w:spacing w:before="240" w:line="360" w:lineRule="auto"/>
        <w:rPr>
          <w:lang w:val="en-US"/>
        </w:rPr>
      </w:pPr>
      <w:r>
        <w:rPr>
          <w:lang w:val="en-US"/>
        </w:rPr>
        <w:t xml:space="preserve"> </w:t>
      </w:r>
      <w:r w:rsidR="13DE9A70" w:rsidRPr="1D23B126">
        <w:rPr>
          <w:lang w:val="en-US"/>
        </w:rPr>
        <w:t>40: Mathematical Foundation: Linear Algebra Module Python</w:t>
      </w:r>
    </w:p>
    <w:p w14:paraId="7305CFF9" w14:textId="0E65A19C" w:rsidR="00224F40" w:rsidRDefault="00CA0FD7" w:rsidP="1D23B126">
      <w:pPr>
        <w:pStyle w:val="Heading2"/>
        <w:spacing w:before="240" w:line="360" w:lineRule="auto"/>
        <w:rPr>
          <w:lang w:val="en-US"/>
        </w:rPr>
      </w:pPr>
      <w:r>
        <w:rPr>
          <w:lang w:val="en-US"/>
        </w:rPr>
        <w:t xml:space="preserve"> </w:t>
      </w:r>
      <w:r w:rsidR="13DE9A70" w:rsidRPr="1D23B126">
        <w:rPr>
          <w:lang w:val="en-US"/>
        </w:rPr>
        <w:t>41: Mathematical Foundation: Activity-Linear Algebra Module Python</w:t>
      </w:r>
    </w:p>
    <w:p w14:paraId="410876EC" w14:textId="45781FDE" w:rsidR="00224F40" w:rsidRDefault="00CA0FD7" w:rsidP="1D23B126">
      <w:pPr>
        <w:pStyle w:val="Heading2"/>
        <w:spacing w:before="240" w:line="360" w:lineRule="auto"/>
        <w:rPr>
          <w:lang w:val="en-US"/>
        </w:rPr>
      </w:pPr>
      <w:r>
        <w:rPr>
          <w:lang w:val="en-US"/>
        </w:rPr>
        <w:t xml:space="preserve"> </w:t>
      </w:r>
      <w:r w:rsidR="13DE9A70" w:rsidRPr="1D23B126">
        <w:rPr>
          <w:lang w:val="en-US"/>
        </w:rPr>
        <w:t>42: Feature Extraction: Feature Extraction Introduction</w:t>
      </w:r>
    </w:p>
    <w:p w14:paraId="7CC71220" w14:textId="2D3A5916" w:rsidR="00224F40" w:rsidRDefault="00CA0FD7" w:rsidP="1D23B126">
      <w:pPr>
        <w:pStyle w:val="Heading2"/>
        <w:spacing w:before="240" w:line="360" w:lineRule="auto"/>
        <w:rPr>
          <w:lang w:val="en-US"/>
        </w:rPr>
      </w:pPr>
      <w:r>
        <w:rPr>
          <w:lang w:val="en-US"/>
        </w:rPr>
        <w:t xml:space="preserve"> </w:t>
      </w:r>
      <w:r w:rsidR="13DE9A70" w:rsidRPr="1D23B126">
        <w:rPr>
          <w:lang w:val="en-US"/>
        </w:rPr>
        <w:t>43: Feature Extraction: PCA Introduction</w:t>
      </w:r>
    </w:p>
    <w:p w14:paraId="7C0F4005" w14:textId="4FE27385" w:rsidR="00224F40" w:rsidRDefault="00CA0FD7" w:rsidP="1D23B126">
      <w:pPr>
        <w:pStyle w:val="Heading2"/>
        <w:spacing w:before="240" w:line="360" w:lineRule="auto"/>
        <w:rPr>
          <w:lang w:val="en-US"/>
        </w:rPr>
      </w:pPr>
      <w:r>
        <w:rPr>
          <w:lang w:val="en-US"/>
        </w:rPr>
        <w:t xml:space="preserve"> </w:t>
      </w:r>
      <w:r w:rsidR="13DE9A70" w:rsidRPr="1D23B126">
        <w:rPr>
          <w:lang w:val="en-US"/>
        </w:rPr>
        <w:t>44: Feature Extraction: PCA Criteria</w:t>
      </w:r>
    </w:p>
    <w:p w14:paraId="7017FD52" w14:textId="09FCB095" w:rsidR="00224F40" w:rsidRDefault="00CA0FD7" w:rsidP="1D23B126">
      <w:pPr>
        <w:pStyle w:val="Heading2"/>
        <w:spacing w:before="240" w:line="360" w:lineRule="auto"/>
        <w:rPr>
          <w:lang w:val="en-US"/>
        </w:rPr>
      </w:pPr>
      <w:r>
        <w:rPr>
          <w:lang w:val="en-US"/>
        </w:rPr>
        <w:t xml:space="preserve"> </w:t>
      </w:r>
      <w:r w:rsidR="13DE9A70" w:rsidRPr="1D23B126">
        <w:rPr>
          <w:lang w:val="en-US"/>
        </w:rPr>
        <w:t>45: Feature Extraction: PCA Properties</w:t>
      </w:r>
    </w:p>
    <w:p w14:paraId="635E1638" w14:textId="623A6494" w:rsidR="00224F40" w:rsidRDefault="00CA0FD7" w:rsidP="1D23B126">
      <w:pPr>
        <w:pStyle w:val="Heading2"/>
        <w:spacing w:before="240" w:line="360" w:lineRule="auto"/>
        <w:rPr>
          <w:lang w:val="en-US"/>
        </w:rPr>
      </w:pPr>
      <w:r>
        <w:rPr>
          <w:lang w:val="en-US"/>
        </w:rPr>
        <w:t xml:space="preserve"> </w:t>
      </w:r>
      <w:r w:rsidR="13DE9A70" w:rsidRPr="1D23B126">
        <w:rPr>
          <w:lang w:val="en-US"/>
        </w:rPr>
        <w:t>46: Feature Extraction: PCA Max Variance Formulation</w:t>
      </w:r>
    </w:p>
    <w:p w14:paraId="2B873DAF" w14:textId="03F57F91" w:rsidR="00224F40" w:rsidRDefault="00CA0FD7" w:rsidP="1D23B126">
      <w:pPr>
        <w:pStyle w:val="Heading2"/>
        <w:spacing w:before="240" w:line="360" w:lineRule="auto"/>
        <w:rPr>
          <w:lang w:val="en-US"/>
        </w:rPr>
      </w:pPr>
      <w:r>
        <w:rPr>
          <w:lang w:val="en-US"/>
        </w:rPr>
        <w:t xml:space="preserve"> </w:t>
      </w:r>
      <w:r w:rsidR="13DE9A70" w:rsidRPr="1D23B126">
        <w:rPr>
          <w:lang w:val="en-US"/>
        </w:rPr>
        <w:t>47: Feature Extraction: PCA Derivation</w:t>
      </w:r>
    </w:p>
    <w:p w14:paraId="7E562628" w14:textId="2FAE485B" w:rsidR="00224F40" w:rsidRDefault="00CA0FD7" w:rsidP="1D23B126">
      <w:pPr>
        <w:pStyle w:val="Heading2"/>
        <w:spacing w:before="240" w:line="360" w:lineRule="auto"/>
        <w:rPr>
          <w:lang w:val="en-US"/>
        </w:rPr>
      </w:pPr>
      <w:r>
        <w:rPr>
          <w:lang w:val="en-US"/>
        </w:rPr>
        <w:t xml:space="preserve"> </w:t>
      </w:r>
      <w:r w:rsidR="13DE9A70" w:rsidRPr="1D23B126">
        <w:rPr>
          <w:lang w:val="en-US"/>
        </w:rPr>
        <w:t>48: Feature Extraction: PCA Implementation</w:t>
      </w:r>
    </w:p>
    <w:p w14:paraId="4A02C697" w14:textId="34FB5FD0"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49: Feature Extraction: PCA For Small Sample Size Problems(</w:t>
      </w:r>
      <w:proofErr w:type="spellStart"/>
      <w:r w:rsidR="13DE9A70" w:rsidRPr="1D23B126">
        <w:rPr>
          <w:lang w:val="en-US"/>
        </w:rPr>
        <w:t>DualPCA</w:t>
      </w:r>
      <w:proofErr w:type="spellEnd"/>
      <w:r w:rsidR="13DE9A70" w:rsidRPr="1D23B126">
        <w:rPr>
          <w:lang w:val="en-US"/>
        </w:rPr>
        <w:t>)</w:t>
      </w:r>
    </w:p>
    <w:p w14:paraId="678964A5" w14:textId="1321E00A" w:rsidR="00224F40" w:rsidRDefault="00CA0FD7" w:rsidP="1D23B126">
      <w:pPr>
        <w:pStyle w:val="Heading2"/>
        <w:spacing w:before="240" w:line="360" w:lineRule="auto"/>
        <w:rPr>
          <w:lang w:val="en-US"/>
        </w:rPr>
      </w:pPr>
      <w:r>
        <w:rPr>
          <w:lang w:val="en-US"/>
        </w:rPr>
        <w:t xml:space="preserve"> </w:t>
      </w:r>
      <w:r w:rsidR="13DE9A70" w:rsidRPr="1D23B126">
        <w:rPr>
          <w:lang w:val="en-US"/>
        </w:rPr>
        <w:t>50: Feature Extraction: PCA</w:t>
      </w:r>
      <w:r w:rsidR="00A37497" w:rsidRPr="1D23B126">
        <w:rPr>
          <w:lang w:val="en-US"/>
        </w:rPr>
        <w:t xml:space="preserve"> </w:t>
      </w:r>
      <w:r w:rsidR="009E2BB9" w:rsidRPr="1D23B126">
        <w:rPr>
          <w:lang w:val="en-US"/>
        </w:rPr>
        <w:t>V</w:t>
      </w:r>
      <w:r w:rsidR="00A37497" w:rsidRPr="1D23B126">
        <w:rPr>
          <w:lang w:val="en-US"/>
        </w:rPr>
        <w:t xml:space="preserve">ersus </w:t>
      </w:r>
      <w:r w:rsidR="13DE9A70" w:rsidRPr="1D23B126">
        <w:rPr>
          <w:lang w:val="en-US"/>
        </w:rPr>
        <w:t>SVD</w:t>
      </w:r>
    </w:p>
    <w:p w14:paraId="1CE70D52" w14:textId="35764BCE" w:rsidR="00224F40" w:rsidRDefault="00CA0FD7" w:rsidP="1D23B126">
      <w:pPr>
        <w:pStyle w:val="Heading2"/>
        <w:spacing w:before="240" w:line="360" w:lineRule="auto"/>
        <w:rPr>
          <w:lang w:val="en-US"/>
        </w:rPr>
      </w:pPr>
      <w:r>
        <w:rPr>
          <w:lang w:val="en-US"/>
        </w:rPr>
        <w:t xml:space="preserve"> </w:t>
      </w:r>
      <w:r w:rsidR="13DE9A70" w:rsidRPr="1D23B126">
        <w:rPr>
          <w:lang w:val="en-US"/>
        </w:rPr>
        <w:t>51: Feature Extraction: Kernel PCA</w:t>
      </w:r>
    </w:p>
    <w:p w14:paraId="66F6D489" w14:textId="3CC92BD0" w:rsidR="00224F40" w:rsidRDefault="00CA0FD7" w:rsidP="1D23B126">
      <w:pPr>
        <w:pStyle w:val="Heading2"/>
        <w:spacing w:before="240" w:line="360" w:lineRule="auto"/>
        <w:rPr>
          <w:lang w:val="en-US"/>
        </w:rPr>
      </w:pPr>
      <w:r>
        <w:rPr>
          <w:lang w:val="en-US"/>
        </w:rPr>
        <w:t xml:space="preserve"> </w:t>
      </w:r>
      <w:r w:rsidR="13DE9A70" w:rsidRPr="1D23B126">
        <w:rPr>
          <w:lang w:val="en-US"/>
        </w:rPr>
        <w:t>52: Feature Extraction: Kernel PCA</w:t>
      </w:r>
      <w:r w:rsidR="00A37497" w:rsidRPr="1D23B126">
        <w:rPr>
          <w:lang w:val="en-US"/>
        </w:rPr>
        <w:t xml:space="preserve"> </w:t>
      </w:r>
      <w:r w:rsidR="009E2BB9" w:rsidRPr="1D23B126">
        <w:rPr>
          <w:lang w:val="en-US"/>
        </w:rPr>
        <w:t>V</w:t>
      </w:r>
      <w:r w:rsidR="00A37497" w:rsidRPr="1D23B126">
        <w:rPr>
          <w:lang w:val="en-US"/>
        </w:rPr>
        <w:t xml:space="preserve">ersus </w:t>
      </w:r>
      <w:r w:rsidR="13DE9A70" w:rsidRPr="1D23B126">
        <w:rPr>
          <w:lang w:val="en-US"/>
        </w:rPr>
        <w:t>ISOMAP</w:t>
      </w:r>
    </w:p>
    <w:p w14:paraId="26446C21" w14:textId="543F6F79" w:rsidR="00224F40" w:rsidRDefault="00CA0FD7" w:rsidP="1D23B126">
      <w:pPr>
        <w:pStyle w:val="Heading2"/>
        <w:spacing w:before="240" w:line="360" w:lineRule="auto"/>
        <w:rPr>
          <w:lang w:val="en-US"/>
        </w:rPr>
      </w:pPr>
      <w:r>
        <w:rPr>
          <w:lang w:val="en-US"/>
        </w:rPr>
        <w:t xml:space="preserve"> </w:t>
      </w:r>
      <w:r w:rsidR="13DE9A70" w:rsidRPr="1D23B126">
        <w:rPr>
          <w:lang w:val="en-US"/>
        </w:rPr>
        <w:t>53: Feature Extraction: Kernel PCA</w:t>
      </w:r>
      <w:r w:rsidR="00A37497" w:rsidRPr="1D23B126">
        <w:rPr>
          <w:lang w:val="en-US"/>
        </w:rPr>
        <w:t xml:space="preserve"> </w:t>
      </w:r>
      <w:r w:rsidR="009E2BB9" w:rsidRPr="1D23B126">
        <w:rPr>
          <w:lang w:val="en-US"/>
        </w:rPr>
        <w:t>V</w:t>
      </w:r>
      <w:r w:rsidR="00A37497" w:rsidRPr="1D23B126">
        <w:rPr>
          <w:lang w:val="en-US"/>
        </w:rPr>
        <w:t xml:space="preserve">ersus </w:t>
      </w:r>
      <w:r w:rsidR="009E2BB9" w:rsidRPr="1D23B126">
        <w:rPr>
          <w:lang w:val="en-US"/>
        </w:rPr>
        <w:t>t</w:t>
      </w:r>
      <w:r w:rsidR="13DE9A70" w:rsidRPr="1D23B126">
        <w:rPr>
          <w:lang w:val="en-US"/>
        </w:rPr>
        <w:t>he Rest</w:t>
      </w:r>
    </w:p>
    <w:p w14:paraId="29F4F818" w14:textId="59E0003F"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54: Feature Extraction: Encoder Decoder Networks </w:t>
      </w:r>
      <w:r w:rsidR="02C18CBB" w:rsidRPr="1D23B126">
        <w:rPr>
          <w:lang w:val="en-US"/>
        </w:rPr>
        <w:t>for</w:t>
      </w:r>
      <w:r w:rsidR="13DE9A70" w:rsidRPr="1D23B126">
        <w:rPr>
          <w:lang w:val="en-US"/>
        </w:rPr>
        <w:t xml:space="preserve"> Dimensionality Reduction</w:t>
      </w:r>
      <w:r w:rsidR="00A37497" w:rsidRPr="1D23B126">
        <w:rPr>
          <w:lang w:val="en-US"/>
        </w:rPr>
        <w:t xml:space="preserve"> </w:t>
      </w:r>
      <w:r w:rsidR="009E2BB9" w:rsidRPr="1D23B126">
        <w:rPr>
          <w:lang w:val="en-US"/>
        </w:rPr>
        <w:t>V</w:t>
      </w:r>
      <w:r w:rsidR="00A37497" w:rsidRPr="1D23B126">
        <w:rPr>
          <w:lang w:val="en-US"/>
        </w:rPr>
        <w:t xml:space="preserve">ersus </w:t>
      </w:r>
      <w:r w:rsidR="00D12622" w:rsidRPr="1D23B126">
        <w:rPr>
          <w:lang w:val="en-US"/>
        </w:rPr>
        <w:t>K</w:t>
      </w:r>
      <w:r w:rsidR="13DE9A70" w:rsidRPr="1D23B126">
        <w:rPr>
          <w:lang w:val="en-US"/>
        </w:rPr>
        <w:t>ernel PCA</w:t>
      </w:r>
    </w:p>
    <w:p w14:paraId="35DE7CD9" w14:textId="342E7B72" w:rsidR="00224F40" w:rsidRDefault="00CA0FD7" w:rsidP="1D23B126">
      <w:pPr>
        <w:pStyle w:val="Heading2"/>
        <w:spacing w:before="240" w:line="360" w:lineRule="auto"/>
        <w:rPr>
          <w:lang w:val="en-US"/>
        </w:rPr>
      </w:pPr>
      <w:r>
        <w:rPr>
          <w:lang w:val="en-US"/>
        </w:rPr>
        <w:t xml:space="preserve"> </w:t>
      </w:r>
      <w:r w:rsidR="13DE9A70" w:rsidRPr="1D23B126">
        <w:rPr>
          <w:lang w:val="en-US"/>
        </w:rPr>
        <w:t>55: Feature Extraction: Supervised PCA and Fishers Linear Discriminant Analysis</w:t>
      </w:r>
    </w:p>
    <w:p w14:paraId="3368594A" w14:textId="7605B20A" w:rsidR="00224F40" w:rsidRDefault="00CA0FD7" w:rsidP="1D23B126">
      <w:pPr>
        <w:pStyle w:val="Heading2"/>
        <w:spacing w:before="240" w:line="360" w:lineRule="auto"/>
        <w:rPr>
          <w:lang w:val="en-US"/>
        </w:rPr>
      </w:pPr>
      <w:r>
        <w:rPr>
          <w:lang w:val="en-US"/>
        </w:rPr>
        <w:t xml:space="preserve"> </w:t>
      </w:r>
      <w:r w:rsidR="13DE9A70" w:rsidRPr="1D23B126">
        <w:rPr>
          <w:lang w:val="en-US"/>
        </w:rPr>
        <w:t>56: Feature Extraction: Supervised PCA and Fishers Linear Discriminant Analysis Activity</w:t>
      </w:r>
    </w:p>
    <w:p w14:paraId="45363829" w14:textId="43E5C036" w:rsidR="00224F40" w:rsidRDefault="00CA0FD7" w:rsidP="1D23B126">
      <w:pPr>
        <w:pStyle w:val="Heading2"/>
        <w:spacing w:before="240" w:line="360" w:lineRule="auto"/>
        <w:rPr>
          <w:lang w:val="en-US"/>
        </w:rPr>
      </w:pPr>
      <w:r>
        <w:rPr>
          <w:lang w:val="en-US"/>
        </w:rPr>
        <w:t xml:space="preserve"> </w:t>
      </w:r>
      <w:r w:rsidR="13DE9A70" w:rsidRPr="1D23B126">
        <w:rPr>
          <w:lang w:val="en-US"/>
        </w:rPr>
        <w:t>57: Feature Extraction: Dimensionality Reduction Pipelines Python Project</w:t>
      </w:r>
    </w:p>
    <w:p w14:paraId="4C155349" w14:textId="3D55B3A6" w:rsidR="00224F40" w:rsidRDefault="00CA0FD7" w:rsidP="1D23B126">
      <w:pPr>
        <w:pStyle w:val="Heading2"/>
        <w:spacing w:before="240" w:line="360" w:lineRule="auto"/>
        <w:rPr>
          <w:lang w:val="en-US"/>
        </w:rPr>
      </w:pPr>
      <w:r>
        <w:rPr>
          <w:lang w:val="en-US"/>
        </w:rPr>
        <w:t xml:space="preserve"> </w:t>
      </w:r>
      <w:r w:rsidR="13DE9A70" w:rsidRPr="1D23B126">
        <w:rPr>
          <w:lang w:val="en-US"/>
        </w:rPr>
        <w:t>58: Feature Engineering: Categorical Features</w:t>
      </w:r>
    </w:p>
    <w:p w14:paraId="692901EA" w14:textId="0A7D6982" w:rsidR="00224F40" w:rsidRDefault="00CA0FD7" w:rsidP="1D23B126">
      <w:pPr>
        <w:pStyle w:val="Heading2"/>
        <w:spacing w:before="240" w:line="360" w:lineRule="auto"/>
        <w:rPr>
          <w:lang w:val="en-US"/>
        </w:rPr>
      </w:pPr>
      <w:r>
        <w:rPr>
          <w:lang w:val="en-US"/>
        </w:rPr>
        <w:t xml:space="preserve"> </w:t>
      </w:r>
      <w:r w:rsidR="13DE9A70" w:rsidRPr="1D23B126">
        <w:rPr>
          <w:lang w:val="en-US"/>
        </w:rPr>
        <w:t>59: Feature Engineering: Categorical Features Python</w:t>
      </w:r>
    </w:p>
    <w:p w14:paraId="653B6B83" w14:textId="6558A131" w:rsidR="00224F40" w:rsidRDefault="00CA0FD7" w:rsidP="1D23B126">
      <w:pPr>
        <w:pStyle w:val="Heading2"/>
        <w:spacing w:before="240" w:line="360" w:lineRule="auto"/>
        <w:rPr>
          <w:lang w:val="en-US"/>
        </w:rPr>
      </w:pPr>
      <w:r>
        <w:rPr>
          <w:lang w:val="en-US"/>
        </w:rPr>
        <w:t xml:space="preserve"> </w:t>
      </w:r>
      <w:r w:rsidR="13DE9A70" w:rsidRPr="1D23B126">
        <w:rPr>
          <w:lang w:val="en-US"/>
        </w:rPr>
        <w:t>60: Feature Engineering: Text Features</w:t>
      </w:r>
    </w:p>
    <w:p w14:paraId="339863F2" w14:textId="1467D665" w:rsidR="00224F40" w:rsidRDefault="00CA0FD7" w:rsidP="1D23B126">
      <w:pPr>
        <w:pStyle w:val="Heading2"/>
        <w:spacing w:before="240" w:line="360" w:lineRule="auto"/>
        <w:rPr>
          <w:lang w:val="en-US"/>
        </w:rPr>
      </w:pPr>
      <w:r>
        <w:rPr>
          <w:lang w:val="en-US"/>
        </w:rPr>
        <w:t xml:space="preserve"> </w:t>
      </w:r>
      <w:r w:rsidR="13DE9A70" w:rsidRPr="1D23B126">
        <w:rPr>
          <w:lang w:val="en-US"/>
        </w:rPr>
        <w:t>61: Feature Engineering: Image Features</w:t>
      </w:r>
    </w:p>
    <w:p w14:paraId="783F0F35" w14:textId="709E0E97" w:rsidR="00224F40" w:rsidRDefault="00CA0FD7" w:rsidP="1D23B126">
      <w:pPr>
        <w:pStyle w:val="Heading2"/>
        <w:spacing w:before="240" w:line="360" w:lineRule="auto"/>
        <w:rPr>
          <w:lang w:val="en-US"/>
        </w:rPr>
      </w:pPr>
      <w:r>
        <w:rPr>
          <w:lang w:val="en-US"/>
        </w:rPr>
        <w:t xml:space="preserve"> </w:t>
      </w:r>
      <w:r w:rsidR="13DE9A70" w:rsidRPr="1D23B126">
        <w:rPr>
          <w:lang w:val="en-US"/>
        </w:rPr>
        <w:t>62: Feature Engineering: Derived Features</w:t>
      </w:r>
    </w:p>
    <w:p w14:paraId="26374B5B" w14:textId="4C4D6F1D"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63: Feature Engineering: Derived Features Histogram </w:t>
      </w:r>
      <w:r w:rsidR="762BA2AB" w:rsidRPr="1D23B126">
        <w:rPr>
          <w:lang w:val="en-US"/>
        </w:rPr>
        <w:t>of</w:t>
      </w:r>
      <w:r w:rsidR="13DE9A70" w:rsidRPr="1D23B126">
        <w:rPr>
          <w:lang w:val="en-US"/>
        </w:rPr>
        <w:t xml:space="preserve"> Gradients Local Binary Patterns</w:t>
      </w:r>
    </w:p>
    <w:p w14:paraId="3252B980" w14:textId="638839E8" w:rsidR="00224F40" w:rsidRDefault="00CA0FD7" w:rsidP="1D23B126">
      <w:pPr>
        <w:pStyle w:val="Heading2"/>
        <w:spacing w:before="240" w:line="360" w:lineRule="auto"/>
        <w:rPr>
          <w:lang w:val="en-US"/>
        </w:rPr>
      </w:pPr>
      <w:r>
        <w:rPr>
          <w:lang w:val="en-US"/>
        </w:rPr>
        <w:t xml:space="preserve"> </w:t>
      </w:r>
      <w:r w:rsidR="13DE9A70" w:rsidRPr="1D23B126">
        <w:rPr>
          <w:lang w:val="en-US"/>
        </w:rPr>
        <w:t>64: Feature Engineering: Feature Scaling</w:t>
      </w:r>
    </w:p>
    <w:p w14:paraId="2AA33C5E" w14:textId="4DB308B9" w:rsidR="00224F40" w:rsidRDefault="00CA0FD7" w:rsidP="1D23B126">
      <w:pPr>
        <w:pStyle w:val="Heading2"/>
        <w:spacing w:before="240" w:line="360" w:lineRule="auto"/>
        <w:rPr>
          <w:lang w:val="en-US"/>
        </w:rPr>
      </w:pPr>
      <w:r>
        <w:rPr>
          <w:lang w:val="en-US"/>
        </w:rPr>
        <w:t xml:space="preserve"> </w:t>
      </w:r>
      <w:r w:rsidR="13DE9A70" w:rsidRPr="1D23B126">
        <w:rPr>
          <w:lang w:val="en-US"/>
        </w:rPr>
        <w:t>65: Feature Engineering: Activity-Feature Scaling</w:t>
      </w:r>
    </w:p>
    <w:p w14:paraId="319E909B" w14:textId="11E60D07" w:rsidR="00224F40" w:rsidRDefault="13DE9A70" w:rsidP="1D23B126">
      <w:pPr>
        <w:pStyle w:val="Heading1"/>
        <w:spacing w:line="360" w:lineRule="auto"/>
        <w:rPr>
          <w:lang w:val="en-US"/>
        </w:rPr>
      </w:pPr>
      <w:r w:rsidRPr="1D23B126">
        <w:rPr>
          <w:lang w:val="en-US"/>
        </w:rPr>
        <w:lastRenderedPageBreak/>
        <w:t>Section 7: Deep learning: Artificial Neural Networks with Python</w:t>
      </w:r>
    </w:p>
    <w:p w14:paraId="457C73EE" w14:textId="0336BCED" w:rsidR="00224F40" w:rsidRDefault="00CA0FD7" w:rsidP="1D23B126">
      <w:pPr>
        <w:pStyle w:val="Heading2"/>
        <w:spacing w:before="240" w:line="360" w:lineRule="auto"/>
        <w:rPr>
          <w:lang w:val="en-US"/>
        </w:rPr>
      </w:pPr>
      <w:r>
        <w:rPr>
          <w:lang w:val="en-US"/>
        </w:rPr>
        <w:t xml:space="preserve"> </w:t>
      </w:r>
      <w:r w:rsidR="13DE9A70" w:rsidRPr="1D23B126">
        <w:rPr>
          <w:lang w:val="en-US"/>
        </w:rPr>
        <w:t>1: Introduction</w:t>
      </w:r>
    </w:p>
    <w:p w14:paraId="69BFF3BB" w14:textId="12E12841"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2: Introduction to Machine Learning: Introduction </w:t>
      </w:r>
      <w:r w:rsidR="2C289C59" w:rsidRPr="1D23B126">
        <w:rPr>
          <w:lang w:val="en-US"/>
        </w:rPr>
        <w:t>to</w:t>
      </w:r>
      <w:r w:rsidR="13DE9A70" w:rsidRPr="1D23B126">
        <w:rPr>
          <w:lang w:val="en-US"/>
        </w:rPr>
        <w:t xml:space="preserve"> Machine Learning</w:t>
      </w:r>
    </w:p>
    <w:p w14:paraId="03F6468C" w14:textId="2B118741" w:rsidR="00224F40" w:rsidRDefault="00CA0FD7" w:rsidP="1D23B126">
      <w:pPr>
        <w:pStyle w:val="Heading2"/>
        <w:spacing w:before="240" w:line="360" w:lineRule="auto"/>
        <w:rPr>
          <w:lang w:val="en-US"/>
        </w:rPr>
      </w:pPr>
      <w:r>
        <w:rPr>
          <w:lang w:val="en-US"/>
        </w:rPr>
        <w:t xml:space="preserve"> </w:t>
      </w:r>
      <w:r w:rsidR="13DE9A70" w:rsidRPr="1D23B126">
        <w:rPr>
          <w:lang w:val="en-US"/>
        </w:rPr>
        <w:t>3: Introduction to Machine Learning: Classification</w:t>
      </w:r>
    </w:p>
    <w:p w14:paraId="19FD14C5" w14:textId="460B9ABF" w:rsidR="00224F40" w:rsidRDefault="00CA0FD7" w:rsidP="1D23B126">
      <w:pPr>
        <w:pStyle w:val="Heading2"/>
        <w:spacing w:before="240" w:line="360" w:lineRule="auto"/>
        <w:rPr>
          <w:lang w:val="en-US"/>
        </w:rPr>
      </w:pPr>
      <w:r>
        <w:rPr>
          <w:lang w:val="en-US"/>
        </w:rPr>
        <w:t xml:space="preserve"> </w:t>
      </w:r>
      <w:r w:rsidR="13DE9A70" w:rsidRPr="1D23B126">
        <w:rPr>
          <w:lang w:val="en-US"/>
        </w:rPr>
        <w:t>4: Introduction to Machine Learning: Classification Exercise</w:t>
      </w:r>
    </w:p>
    <w:p w14:paraId="1D128DFA" w14:textId="155DB398" w:rsidR="00224F40" w:rsidRDefault="00CA0FD7" w:rsidP="1D23B126">
      <w:pPr>
        <w:pStyle w:val="Heading2"/>
        <w:spacing w:before="240" w:line="360" w:lineRule="auto"/>
        <w:rPr>
          <w:lang w:val="en-US"/>
        </w:rPr>
      </w:pPr>
      <w:r>
        <w:rPr>
          <w:lang w:val="en-US"/>
        </w:rPr>
        <w:t xml:space="preserve"> </w:t>
      </w:r>
      <w:r w:rsidR="13DE9A70" w:rsidRPr="1D23B126">
        <w:rPr>
          <w:lang w:val="en-US"/>
        </w:rPr>
        <w:t>5: Introduction to Machine Learning: Classification Solution</w:t>
      </w:r>
    </w:p>
    <w:p w14:paraId="6BDD8370" w14:textId="3ACB67C0"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6: Introduction to Machine Learning: Classification Training Process </w:t>
      </w:r>
      <w:r w:rsidR="5631DADD" w:rsidRPr="1D23B126">
        <w:rPr>
          <w:lang w:val="en-US"/>
        </w:rPr>
        <w:t>and</w:t>
      </w:r>
      <w:r w:rsidR="13DE9A70" w:rsidRPr="1D23B126">
        <w:rPr>
          <w:lang w:val="en-US"/>
        </w:rPr>
        <w:t xml:space="preserve"> Prediction </w:t>
      </w:r>
      <w:r w:rsidR="1CA0417D" w:rsidRPr="1D23B126">
        <w:rPr>
          <w:lang w:val="en-US"/>
        </w:rPr>
        <w:t>Probabilities</w:t>
      </w:r>
    </w:p>
    <w:p w14:paraId="2C0854CD" w14:textId="5655C09C"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7: Introduction to Machine Learning: Classification Prediction </w:t>
      </w:r>
      <w:r w:rsidR="19C90542" w:rsidRPr="1D23B126">
        <w:rPr>
          <w:lang w:val="en-US"/>
        </w:rPr>
        <w:t>Probabilities</w:t>
      </w:r>
      <w:r w:rsidR="13DE9A70" w:rsidRPr="1D23B126">
        <w:rPr>
          <w:lang w:val="en-US"/>
        </w:rPr>
        <w:t xml:space="preserve"> Exercise</w:t>
      </w:r>
    </w:p>
    <w:p w14:paraId="56AA12B7" w14:textId="3288A7C7"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8: Introduction to Machine Learning: Classification Prediction </w:t>
      </w:r>
      <w:r w:rsidR="34B770EB" w:rsidRPr="1D23B126">
        <w:rPr>
          <w:lang w:val="en-US"/>
        </w:rPr>
        <w:t>Probabilities</w:t>
      </w:r>
      <w:r w:rsidR="13DE9A70" w:rsidRPr="1D23B126">
        <w:rPr>
          <w:lang w:val="en-US"/>
        </w:rPr>
        <w:t xml:space="preserve"> Exercise Solution</w:t>
      </w:r>
    </w:p>
    <w:p w14:paraId="559CD2F1" w14:textId="75CAE663" w:rsidR="00224F40" w:rsidRDefault="00CA0FD7" w:rsidP="1D23B126">
      <w:pPr>
        <w:pStyle w:val="Heading2"/>
        <w:spacing w:before="240" w:line="360" w:lineRule="auto"/>
        <w:rPr>
          <w:lang w:val="en-US"/>
        </w:rPr>
      </w:pPr>
      <w:r>
        <w:rPr>
          <w:lang w:val="en-US"/>
        </w:rPr>
        <w:t xml:space="preserve"> </w:t>
      </w:r>
      <w:r w:rsidR="13DE9A70" w:rsidRPr="1D23B126">
        <w:rPr>
          <w:lang w:val="en-US"/>
        </w:rPr>
        <w:t>9: Introduction to Machine Learning: Regression</w:t>
      </w:r>
    </w:p>
    <w:p w14:paraId="7C5546EE" w14:textId="765BAB06" w:rsidR="00224F40" w:rsidRDefault="00CA0FD7" w:rsidP="1D23B126">
      <w:pPr>
        <w:pStyle w:val="Heading2"/>
        <w:spacing w:before="240" w:line="360" w:lineRule="auto"/>
        <w:rPr>
          <w:lang w:val="en-US"/>
        </w:rPr>
      </w:pPr>
      <w:r>
        <w:rPr>
          <w:lang w:val="en-US"/>
        </w:rPr>
        <w:t xml:space="preserve"> </w:t>
      </w:r>
      <w:r w:rsidR="13DE9A70" w:rsidRPr="1D23B126">
        <w:rPr>
          <w:lang w:val="en-US"/>
        </w:rPr>
        <w:t>10: Introduction to Machine Learning: Regression Exercise</w:t>
      </w:r>
    </w:p>
    <w:p w14:paraId="6E8F216D" w14:textId="2CA193A9" w:rsidR="00224F40" w:rsidRDefault="00CA0FD7" w:rsidP="1D23B126">
      <w:pPr>
        <w:pStyle w:val="Heading2"/>
        <w:spacing w:before="240" w:line="360" w:lineRule="auto"/>
        <w:rPr>
          <w:lang w:val="en-US"/>
        </w:rPr>
      </w:pPr>
      <w:r>
        <w:rPr>
          <w:lang w:val="en-US"/>
        </w:rPr>
        <w:t xml:space="preserve"> </w:t>
      </w:r>
      <w:r w:rsidR="13DE9A70" w:rsidRPr="1D23B126">
        <w:rPr>
          <w:lang w:val="en-US"/>
        </w:rPr>
        <w:t>11: Introduction to Machine Learning: Regression Exercise Solution</w:t>
      </w:r>
    </w:p>
    <w:p w14:paraId="0402544D" w14:textId="23C93630" w:rsidR="00224F40" w:rsidRDefault="00CA0FD7" w:rsidP="1D23B126">
      <w:pPr>
        <w:pStyle w:val="Heading2"/>
        <w:spacing w:before="240" w:line="360" w:lineRule="auto"/>
        <w:rPr>
          <w:lang w:val="en-US"/>
        </w:rPr>
      </w:pPr>
      <w:r>
        <w:rPr>
          <w:lang w:val="en-US"/>
        </w:rPr>
        <w:t xml:space="preserve"> </w:t>
      </w:r>
      <w:r w:rsidR="13DE9A70" w:rsidRPr="1D23B126">
        <w:rPr>
          <w:lang w:val="en-US"/>
        </w:rPr>
        <w:t>12: Introduction to Machine Learning: Supervised Learning</w:t>
      </w:r>
    </w:p>
    <w:p w14:paraId="6868D1A1" w14:textId="56826C83"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13: Introduction to Machine Learning: </w:t>
      </w:r>
      <w:r w:rsidR="72EFF944" w:rsidRPr="1D23B126">
        <w:rPr>
          <w:lang w:val="en-US"/>
        </w:rPr>
        <w:t>Unsupervised</w:t>
      </w:r>
      <w:r w:rsidR="13DE9A70" w:rsidRPr="1D23B126">
        <w:rPr>
          <w:lang w:val="en-US"/>
        </w:rPr>
        <w:t xml:space="preserve"> Learning</w:t>
      </w:r>
    </w:p>
    <w:p w14:paraId="183F0E84" w14:textId="158AA364" w:rsidR="00224F40" w:rsidRDefault="00CA0FD7" w:rsidP="1D23B126">
      <w:pPr>
        <w:pStyle w:val="Heading2"/>
        <w:spacing w:before="240" w:line="360" w:lineRule="auto"/>
        <w:rPr>
          <w:lang w:val="en-US"/>
        </w:rPr>
      </w:pPr>
      <w:r>
        <w:rPr>
          <w:lang w:val="en-US"/>
        </w:rPr>
        <w:t xml:space="preserve"> </w:t>
      </w:r>
      <w:r w:rsidR="13DE9A70" w:rsidRPr="1D23B126">
        <w:rPr>
          <w:lang w:val="en-US"/>
        </w:rPr>
        <w:t>14: Introduction to Machine Learning: Reinforcement Learning</w:t>
      </w:r>
    </w:p>
    <w:p w14:paraId="461CAF8D" w14:textId="71AFFB25" w:rsidR="00224F40" w:rsidRDefault="00CA0FD7" w:rsidP="1D23B126">
      <w:pPr>
        <w:pStyle w:val="Heading2"/>
        <w:spacing w:before="240" w:line="360" w:lineRule="auto"/>
        <w:rPr>
          <w:lang w:val="en-US"/>
        </w:rPr>
      </w:pPr>
      <w:r>
        <w:rPr>
          <w:lang w:val="en-US"/>
        </w:rPr>
        <w:t xml:space="preserve"> </w:t>
      </w:r>
      <w:r w:rsidR="13DE9A70" w:rsidRPr="1D23B126">
        <w:rPr>
          <w:lang w:val="en-US"/>
        </w:rPr>
        <w:t>15: Introduction to Machine Learning: Machine Learning Model</w:t>
      </w:r>
    </w:p>
    <w:p w14:paraId="558786A5" w14:textId="215EE9E7" w:rsidR="00224F40" w:rsidRDefault="00CA0FD7" w:rsidP="1D23B126">
      <w:pPr>
        <w:pStyle w:val="Heading2"/>
        <w:spacing w:before="240" w:line="360" w:lineRule="auto"/>
        <w:rPr>
          <w:lang w:val="en-US"/>
        </w:rPr>
      </w:pPr>
      <w:r>
        <w:rPr>
          <w:lang w:val="en-US"/>
        </w:rPr>
        <w:t xml:space="preserve"> </w:t>
      </w:r>
      <w:r w:rsidR="13DE9A70" w:rsidRPr="1D23B126">
        <w:rPr>
          <w:lang w:val="en-US"/>
        </w:rPr>
        <w:t>16: Introduction to Machine Learning: Machine Learning Model Example</w:t>
      </w:r>
    </w:p>
    <w:p w14:paraId="4B453A4A" w14:textId="1DEAB1B8" w:rsidR="00224F40" w:rsidRDefault="00CA0FD7" w:rsidP="1D23B126">
      <w:pPr>
        <w:pStyle w:val="Heading2"/>
        <w:spacing w:before="240" w:line="360" w:lineRule="auto"/>
        <w:rPr>
          <w:lang w:val="en-US"/>
        </w:rPr>
      </w:pPr>
      <w:r>
        <w:rPr>
          <w:lang w:val="en-US"/>
        </w:rPr>
        <w:t xml:space="preserve"> </w:t>
      </w:r>
      <w:r w:rsidR="13DE9A70" w:rsidRPr="1D23B126">
        <w:rPr>
          <w:lang w:val="en-US"/>
        </w:rPr>
        <w:t>17: Introduction to Machine Learning: Machine Learning Model Exercise</w:t>
      </w:r>
    </w:p>
    <w:p w14:paraId="39D9F443" w14:textId="46A88496"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18: Introduction to Machine Learning: Machine Learning Model Exercise Solution</w:t>
      </w:r>
    </w:p>
    <w:p w14:paraId="797C7DD6" w14:textId="162A8B0B" w:rsidR="00224F40" w:rsidRDefault="00CA0FD7" w:rsidP="1D23B126">
      <w:pPr>
        <w:pStyle w:val="Heading2"/>
        <w:spacing w:before="240" w:line="360" w:lineRule="auto"/>
        <w:rPr>
          <w:lang w:val="en-US"/>
        </w:rPr>
      </w:pPr>
      <w:r>
        <w:rPr>
          <w:lang w:val="en-US"/>
        </w:rPr>
        <w:t xml:space="preserve"> </w:t>
      </w:r>
      <w:r w:rsidR="13DE9A70" w:rsidRPr="1D23B126">
        <w:rPr>
          <w:lang w:val="en-US"/>
        </w:rPr>
        <w:t>19: Introduction to Machine Learning: Machine Learning Model Types</w:t>
      </w:r>
    </w:p>
    <w:p w14:paraId="37F4703B" w14:textId="1806EF4F" w:rsidR="00224F40" w:rsidRDefault="00CA0FD7" w:rsidP="1D23B126">
      <w:pPr>
        <w:pStyle w:val="Heading2"/>
        <w:spacing w:before="240" w:line="360" w:lineRule="auto"/>
        <w:rPr>
          <w:lang w:val="en-US"/>
        </w:rPr>
      </w:pPr>
      <w:r>
        <w:rPr>
          <w:lang w:val="en-US"/>
        </w:rPr>
        <w:t xml:space="preserve"> </w:t>
      </w:r>
      <w:r w:rsidR="13DE9A70" w:rsidRPr="1D23B126">
        <w:rPr>
          <w:lang w:val="en-US"/>
        </w:rPr>
        <w:t>20: Introduction to Machine Learning: Machine Learning Model Linearity</w:t>
      </w:r>
    </w:p>
    <w:p w14:paraId="37825A15" w14:textId="670A7A3D" w:rsidR="00224F40" w:rsidRDefault="00CA0FD7" w:rsidP="1D23B126">
      <w:pPr>
        <w:pStyle w:val="Heading2"/>
        <w:spacing w:before="240" w:line="360" w:lineRule="auto"/>
        <w:rPr>
          <w:lang w:val="en-US"/>
        </w:rPr>
      </w:pPr>
      <w:r>
        <w:rPr>
          <w:lang w:val="en-US"/>
        </w:rPr>
        <w:t xml:space="preserve"> </w:t>
      </w:r>
      <w:r w:rsidR="13DE9A70" w:rsidRPr="1D23B126">
        <w:rPr>
          <w:lang w:val="en-US"/>
        </w:rPr>
        <w:t>21: Introduction to Machine Learning: Machine Learning Model Linearity Exercise</w:t>
      </w:r>
    </w:p>
    <w:p w14:paraId="1EC69885" w14:textId="6176C5BC" w:rsidR="00224F40" w:rsidRDefault="00CA0FD7" w:rsidP="1D23B126">
      <w:pPr>
        <w:pStyle w:val="Heading2"/>
        <w:spacing w:before="240" w:line="360" w:lineRule="auto"/>
        <w:rPr>
          <w:lang w:val="en-US"/>
        </w:rPr>
      </w:pPr>
      <w:r>
        <w:rPr>
          <w:lang w:val="en-US"/>
        </w:rPr>
        <w:t xml:space="preserve"> </w:t>
      </w:r>
      <w:r w:rsidR="13DE9A70" w:rsidRPr="1D23B126">
        <w:rPr>
          <w:lang w:val="en-US"/>
        </w:rPr>
        <w:t>22: Introduction to Machine Learning: Machine Learning Model Linearity Exercise Solution</w:t>
      </w:r>
    </w:p>
    <w:p w14:paraId="43D5E555" w14:textId="45127766" w:rsidR="00224F40" w:rsidRDefault="00CA0FD7" w:rsidP="1D23B126">
      <w:pPr>
        <w:pStyle w:val="Heading2"/>
        <w:spacing w:before="240" w:line="360" w:lineRule="auto"/>
        <w:rPr>
          <w:lang w:val="en-US"/>
        </w:rPr>
      </w:pPr>
      <w:r>
        <w:rPr>
          <w:lang w:val="en-US"/>
        </w:rPr>
        <w:t xml:space="preserve"> </w:t>
      </w:r>
      <w:r w:rsidR="13DE9A70" w:rsidRPr="1D23B126">
        <w:rPr>
          <w:lang w:val="en-US"/>
        </w:rPr>
        <w:t>23: Introduction to Machine Learning: Machine Learning Model Multi Target Models</w:t>
      </w:r>
    </w:p>
    <w:p w14:paraId="7FCBBE80" w14:textId="46AE78CC" w:rsidR="00224F40" w:rsidRDefault="00CA0FD7" w:rsidP="1D23B126">
      <w:pPr>
        <w:pStyle w:val="Heading2"/>
        <w:spacing w:before="240" w:line="360" w:lineRule="auto"/>
        <w:rPr>
          <w:lang w:val="en-US"/>
        </w:rPr>
      </w:pPr>
      <w:r>
        <w:rPr>
          <w:lang w:val="en-US"/>
        </w:rPr>
        <w:t xml:space="preserve"> </w:t>
      </w:r>
      <w:r w:rsidR="13DE9A70" w:rsidRPr="1D23B126">
        <w:rPr>
          <w:lang w:val="en-US"/>
        </w:rPr>
        <w:t>24: Introduction to Machine Learning: Machine Learning Model Multi Target Models Exercise</w:t>
      </w:r>
    </w:p>
    <w:p w14:paraId="46581F6C" w14:textId="3FE6648A" w:rsidR="00224F40" w:rsidRDefault="00CA0FD7" w:rsidP="1D23B126">
      <w:pPr>
        <w:pStyle w:val="Heading2"/>
        <w:spacing w:before="240" w:line="360" w:lineRule="auto"/>
        <w:rPr>
          <w:lang w:val="en-US"/>
        </w:rPr>
      </w:pPr>
      <w:r>
        <w:rPr>
          <w:lang w:val="en-US"/>
        </w:rPr>
        <w:t xml:space="preserve"> </w:t>
      </w:r>
      <w:r w:rsidR="13DE9A70" w:rsidRPr="1D23B126">
        <w:rPr>
          <w:lang w:val="en-US"/>
        </w:rPr>
        <w:t>25: Introduction to Machine Learning: Machine Learning Model Multi Target Models Exercise Solution</w:t>
      </w:r>
    </w:p>
    <w:p w14:paraId="3DBA53DE" w14:textId="4DD28BC5" w:rsidR="00224F40" w:rsidRDefault="00CA0FD7" w:rsidP="1D23B126">
      <w:pPr>
        <w:pStyle w:val="Heading2"/>
        <w:spacing w:before="240" w:line="360" w:lineRule="auto"/>
        <w:rPr>
          <w:lang w:val="en-US"/>
        </w:rPr>
      </w:pPr>
      <w:r>
        <w:rPr>
          <w:lang w:val="en-US"/>
        </w:rPr>
        <w:t xml:space="preserve"> </w:t>
      </w:r>
      <w:r w:rsidR="13DE9A70" w:rsidRPr="1D23B126">
        <w:rPr>
          <w:lang w:val="en-US"/>
        </w:rPr>
        <w:t>26: Introduction to Machine Learning: Machine Learning Model Training Exercise</w:t>
      </w:r>
    </w:p>
    <w:p w14:paraId="30303920" w14:textId="043585B3" w:rsidR="00224F40" w:rsidRDefault="00CA0FD7" w:rsidP="1D23B126">
      <w:pPr>
        <w:pStyle w:val="Heading2"/>
        <w:spacing w:before="240" w:line="360" w:lineRule="auto"/>
        <w:rPr>
          <w:lang w:val="en-US"/>
        </w:rPr>
      </w:pPr>
      <w:r>
        <w:rPr>
          <w:lang w:val="en-US"/>
        </w:rPr>
        <w:t xml:space="preserve"> </w:t>
      </w:r>
      <w:r w:rsidR="13DE9A70" w:rsidRPr="1D23B126">
        <w:rPr>
          <w:lang w:val="en-US"/>
        </w:rPr>
        <w:t>27: Introduction to Machine Learning: Machine Learning Model Training Exercise Solution</w:t>
      </w:r>
    </w:p>
    <w:p w14:paraId="450C536C" w14:textId="5FF59FCC" w:rsidR="00224F40" w:rsidRDefault="00CA0FD7" w:rsidP="1D23B126">
      <w:pPr>
        <w:pStyle w:val="Heading2"/>
        <w:spacing w:before="240" w:line="360" w:lineRule="auto"/>
        <w:rPr>
          <w:lang w:val="en-US"/>
        </w:rPr>
      </w:pPr>
      <w:r>
        <w:rPr>
          <w:lang w:val="en-US"/>
        </w:rPr>
        <w:t xml:space="preserve"> </w:t>
      </w:r>
      <w:r w:rsidR="13DE9A70" w:rsidRPr="1D23B126">
        <w:rPr>
          <w:lang w:val="en-US"/>
        </w:rPr>
        <w:t>28: Introduction to Machine Learning: Machine Learning Model Training Loss</w:t>
      </w:r>
    </w:p>
    <w:p w14:paraId="04E92510" w14:textId="3BCDE9AC" w:rsidR="00224F40" w:rsidRDefault="00CA0FD7" w:rsidP="1D23B126">
      <w:pPr>
        <w:pStyle w:val="Heading2"/>
        <w:spacing w:before="240" w:line="360" w:lineRule="auto"/>
        <w:rPr>
          <w:lang w:val="en-US"/>
        </w:rPr>
      </w:pPr>
      <w:r>
        <w:rPr>
          <w:lang w:val="en-US"/>
        </w:rPr>
        <w:t xml:space="preserve"> </w:t>
      </w:r>
      <w:r w:rsidR="13DE9A70" w:rsidRPr="1D23B126">
        <w:rPr>
          <w:lang w:val="en-US"/>
        </w:rPr>
        <w:t>29: Introduction to Machine Learning: Machine Learning Model Hyperparameters Exercise</w:t>
      </w:r>
    </w:p>
    <w:p w14:paraId="7F3F8D95" w14:textId="053ECB12" w:rsidR="00224F40" w:rsidRDefault="00CA0FD7" w:rsidP="1D23B126">
      <w:pPr>
        <w:pStyle w:val="Heading2"/>
        <w:spacing w:before="240" w:line="360" w:lineRule="auto"/>
        <w:rPr>
          <w:lang w:val="en-US"/>
        </w:rPr>
      </w:pPr>
      <w:r>
        <w:rPr>
          <w:lang w:val="en-US"/>
        </w:rPr>
        <w:t xml:space="preserve"> </w:t>
      </w:r>
      <w:r w:rsidR="13DE9A70" w:rsidRPr="1D23B126">
        <w:rPr>
          <w:lang w:val="en-US"/>
        </w:rPr>
        <w:t>30: Introduction to Machine Learning: Machine Learning Model Hyperparameters Exercise Solution</w:t>
      </w:r>
    </w:p>
    <w:p w14:paraId="442784DD" w14:textId="25553A64" w:rsidR="00224F40" w:rsidRDefault="00CA0FD7" w:rsidP="1D23B126">
      <w:pPr>
        <w:pStyle w:val="Heading2"/>
        <w:spacing w:before="240" w:line="360" w:lineRule="auto"/>
        <w:rPr>
          <w:lang w:val="en-US"/>
        </w:rPr>
      </w:pPr>
      <w:r>
        <w:rPr>
          <w:lang w:val="en-US"/>
        </w:rPr>
        <w:t xml:space="preserve"> </w:t>
      </w:r>
      <w:r w:rsidR="13DE9A70" w:rsidRPr="1D23B126">
        <w:rPr>
          <w:lang w:val="en-US"/>
        </w:rPr>
        <w:t>31: Introduction to Machine Learning: Machine Learning Occam</w:t>
      </w:r>
      <w:r w:rsidR="00282FD0" w:rsidRPr="1D23B126">
        <w:rPr>
          <w:lang w:val="en-US"/>
        </w:rPr>
        <w:t>’</w:t>
      </w:r>
      <w:r w:rsidR="13DE9A70" w:rsidRPr="1D23B126">
        <w:rPr>
          <w:lang w:val="en-US"/>
        </w:rPr>
        <w:t>s Razor</w:t>
      </w:r>
    </w:p>
    <w:p w14:paraId="3B20F651" w14:textId="12A8C53C" w:rsidR="00224F40" w:rsidRDefault="00CA0FD7" w:rsidP="1D23B126">
      <w:pPr>
        <w:pStyle w:val="Heading2"/>
        <w:spacing w:before="240" w:line="360" w:lineRule="auto"/>
        <w:rPr>
          <w:lang w:val="en-US"/>
        </w:rPr>
      </w:pPr>
      <w:r>
        <w:rPr>
          <w:lang w:val="en-US"/>
        </w:rPr>
        <w:t xml:space="preserve"> </w:t>
      </w:r>
      <w:r w:rsidR="13DE9A70" w:rsidRPr="1D23B126">
        <w:rPr>
          <w:lang w:val="en-US"/>
        </w:rPr>
        <w:t>32: Introduction to Machine Learning: Machine Learning Overfitting</w:t>
      </w:r>
    </w:p>
    <w:p w14:paraId="7A9647B5" w14:textId="65D90199" w:rsidR="00224F40" w:rsidRDefault="00CA0FD7" w:rsidP="1D23B126">
      <w:pPr>
        <w:pStyle w:val="Heading2"/>
        <w:spacing w:before="240" w:line="360" w:lineRule="auto"/>
        <w:rPr>
          <w:lang w:val="en-US"/>
        </w:rPr>
      </w:pPr>
      <w:r>
        <w:rPr>
          <w:lang w:val="en-US"/>
        </w:rPr>
        <w:t xml:space="preserve"> </w:t>
      </w:r>
      <w:r w:rsidR="13DE9A70" w:rsidRPr="1D23B126">
        <w:rPr>
          <w:lang w:val="en-US"/>
        </w:rPr>
        <w:t>33: Introduction to Machine Learning: Machine Learning Overfitting Exercise</w:t>
      </w:r>
    </w:p>
    <w:p w14:paraId="7249D320" w14:textId="372062BB"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34: Introduction to Machine Learning: Machine Learning Overfitting Exercise Solution Regularization</w:t>
      </w:r>
    </w:p>
    <w:p w14:paraId="153573E1" w14:textId="54EAE062" w:rsidR="00224F40" w:rsidRDefault="00CA0FD7" w:rsidP="1D23B126">
      <w:pPr>
        <w:pStyle w:val="Heading2"/>
        <w:spacing w:before="240" w:line="360" w:lineRule="auto"/>
        <w:rPr>
          <w:lang w:val="en-US"/>
        </w:rPr>
      </w:pPr>
      <w:r>
        <w:rPr>
          <w:lang w:val="en-US"/>
        </w:rPr>
        <w:t xml:space="preserve"> </w:t>
      </w:r>
      <w:r w:rsidR="13DE9A70" w:rsidRPr="1D23B126">
        <w:rPr>
          <w:lang w:val="en-US"/>
        </w:rPr>
        <w:t>35: Introduction to Machine Learning: Machine Learning Overfitting Generalization</w:t>
      </w:r>
    </w:p>
    <w:p w14:paraId="3EAB3EF4" w14:textId="3E5564B0" w:rsidR="00224F40" w:rsidRDefault="00CA0FD7" w:rsidP="1D23B126">
      <w:pPr>
        <w:pStyle w:val="Heading2"/>
        <w:spacing w:before="240" w:line="360" w:lineRule="auto"/>
        <w:rPr>
          <w:lang w:val="en-US"/>
        </w:rPr>
      </w:pPr>
      <w:r>
        <w:rPr>
          <w:lang w:val="en-US"/>
        </w:rPr>
        <w:t xml:space="preserve"> </w:t>
      </w:r>
      <w:r w:rsidR="13DE9A70" w:rsidRPr="1D23B126">
        <w:rPr>
          <w:lang w:val="en-US"/>
        </w:rPr>
        <w:t>36: Introduction to Machine Learning: Machine Learning Data Snooping</w:t>
      </w:r>
    </w:p>
    <w:p w14:paraId="4A9AE3AB" w14:textId="637D946D" w:rsidR="00224F40" w:rsidRDefault="00CA0FD7" w:rsidP="1D23B126">
      <w:pPr>
        <w:pStyle w:val="Heading2"/>
        <w:spacing w:before="240" w:line="360" w:lineRule="auto"/>
        <w:rPr>
          <w:lang w:val="en-US"/>
        </w:rPr>
      </w:pPr>
      <w:r>
        <w:rPr>
          <w:lang w:val="en-US"/>
        </w:rPr>
        <w:t xml:space="preserve"> </w:t>
      </w:r>
      <w:r w:rsidR="13DE9A70" w:rsidRPr="1D23B126">
        <w:rPr>
          <w:lang w:val="en-US"/>
        </w:rPr>
        <w:t>37: Introduction to Machine Learning: Machine Learning Cross Validation</w:t>
      </w:r>
    </w:p>
    <w:p w14:paraId="331CE679" w14:textId="0EB925DF"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38: Introduction to Machine Learning: Machine Learning </w:t>
      </w:r>
      <w:r w:rsidR="47490A30" w:rsidRPr="1D23B126">
        <w:rPr>
          <w:lang w:val="en-US"/>
        </w:rPr>
        <w:t>Hyperparameter</w:t>
      </w:r>
      <w:r w:rsidR="13DE9A70" w:rsidRPr="1D23B126">
        <w:rPr>
          <w:lang w:val="en-US"/>
        </w:rPr>
        <w:t xml:space="preserve"> Tunning Exercise</w:t>
      </w:r>
    </w:p>
    <w:p w14:paraId="76C27124" w14:textId="31509A10"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39: Introduction to Machine Learning: Machine Learning </w:t>
      </w:r>
      <w:r w:rsidR="786E3B96" w:rsidRPr="1D23B126">
        <w:rPr>
          <w:lang w:val="en-US"/>
        </w:rPr>
        <w:t>Hyperparameter</w:t>
      </w:r>
      <w:r w:rsidR="13DE9A70" w:rsidRPr="1D23B126">
        <w:rPr>
          <w:lang w:val="en-US"/>
        </w:rPr>
        <w:t xml:space="preserve"> Tunning Exercise Solution</w:t>
      </w:r>
    </w:p>
    <w:p w14:paraId="1C7B7355" w14:textId="4F9ACCA7"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40: DNN and Deep Learning Basics: Why </w:t>
      </w:r>
      <w:proofErr w:type="spellStart"/>
      <w:r w:rsidR="13DE9A70" w:rsidRPr="1D23B126">
        <w:rPr>
          <w:lang w:val="en-US"/>
        </w:rPr>
        <w:t>PyTorch</w:t>
      </w:r>
      <w:proofErr w:type="spellEnd"/>
    </w:p>
    <w:p w14:paraId="47044418" w14:textId="18032DF7"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41: DNN and Deep Learning Basics: </w:t>
      </w:r>
      <w:proofErr w:type="spellStart"/>
      <w:r w:rsidR="13DE9A70" w:rsidRPr="1D23B126">
        <w:rPr>
          <w:lang w:val="en-US"/>
        </w:rPr>
        <w:t>PyTorch</w:t>
      </w:r>
      <w:proofErr w:type="spellEnd"/>
      <w:r w:rsidR="13DE9A70" w:rsidRPr="1D23B126">
        <w:rPr>
          <w:lang w:val="en-US"/>
        </w:rPr>
        <w:t xml:space="preserve"> Installation and Tensors Introduction</w:t>
      </w:r>
    </w:p>
    <w:p w14:paraId="09B519C0" w14:textId="24E2C8F6"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42: DNN and Deep Learning Basics: Automatic </w:t>
      </w:r>
      <w:r w:rsidR="0E8E320E" w:rsidRPr="1D23B126">
        <w:rPr>
          <w:lang w:val="en-US"/>
        </w:rPr>
        <w:t>Differentiation</w:t>
      </w:r>
      <w:r w:rsidR="13DE9A70" w:rsidRPr="1D23B126">
        <w:rPr>
          <w:lang w:val="en-US"/>
        </w:rPr>
        <w:t xml:space="preserve"> </w:t>
      </w:r>
      <w:proofErr w:type="spellStart"/>
      <w:r w:rsidR="13DE9A70" w:rsidRPr="1D23B126">
        <w:rPr>
          <w:lang w:val="en-US"/>
        </w:rPr>
        <w:t>Py</w:t>
      </w:r>
      <w:r w:rsidR="00EC787C" w:rsidRPr="1D23B126">
        <w:rPr>
          <w:lang w:val="en-US"/>
        </w:rPr>
        <w:t>T</w:t>
      </w:r>
      <w:r w:rsidR="13DE9A70" w:rsidRPr="1D23B126">
        <w:rPr>
          <w:lang w:val="en-US"/>
        </w:rPr>
        <w:t>orch</w:t>
      </w:r>
      <w:proofErr w:type="spellEnd"/>
      <w:r w:rsidR="13DE9A70" w:rsidRPr="1D23B126">
        <w:rPr>
          <w:lang w:val="en-US"/>
        </w:rPr>
        <w:t xml:space="preserve"> New</w:t>
      </w:r>
    </w:p>
    <w:p w14:paraId="03A983BD" w14:textId="765C0493" w:rsidR="00224F40" w:rsidRDefault="00CA0FD7" w:rsidP="1D23B126">
      <w:pPr>
        <w:pStyle w:val="Heading2"/>
        <w:spacing w:before="240" w:line="360" w:lineRule="auto"/>
        <w:rPr>
          <w:lang w:val="en-US"/>
        </w:rPr>
      </w:pPr>
      <w:r>
        <w:rPr>
          <w:lang w:val="en-US"/>
        </w:rPr>
        <w:t xml:space="preserve"> </w:t>
      </w:r>
      <w:r w:rsidR="13DE9A70" w:rsidRPr="1D23B126">
        <w:rPr>
          <w:lang w:val="en-US"/>
        </w:rPr>
        <w:t>43: DNN and Deep Learning Basics: Why DNNs in Machine Learning</w:t>
      </w:r>
    </w:p>
    <w:p w14:paraId="192FAADA" w14:textId="7FED3F93" w:rsidR="00224F40" w:rsidRDefault="00CA0FD7" w:rsidP="1D23B126">
      <w:pPr>
        <w:pStyle w:val="Heading2"/>
        <w:spacing w:before="240" w:line="360" w:lineRule="auto"/>
        <w:rPr>
          <w:lang w:val="en-US"/>
        </w:rPr>
      </w:pPr>
      <w:r>
        <w:rPr>
          <w:lang w:val="en-US"/>
        </w:rPr>
        <w:t xml:space="preserve"> </w:t>
      </w:r>
      <w:r w:rsidR="13DE9A70" w:rsidRPr="1D23B126">
        <w:rPr>
          <w:lang w:val="en-US"/>
        </w:rPr>
        <w:t>44: DNN and Deep Learning Basics: Representational Power and Data Utilization Capacity of DNN</w:t>
      </w:r>
    </w:p>
    <w:p w14:paraId="54BA21B8" w14:textId="45ED1465" w:rsidR="00224F40" w:rsidRDefault="00CA0FD7" w:rsidP="1D23B126">
      <w:pPr>
        <w:pStyle w:val="Heading2"/>
        <w:spacing w:before="240" w:line="360" w:lineRule="auto"/>
        <w:rPr>
          <w:lang w:val="en-US"/>
        </w:rPr>
      </w:pPr>
      <w:r>
        <w:rPr>
          <w:lang w:val="en-US"/>
        </w:rPr>
        <w:t xml:space="preserve"> </w:t>
      </w:r>
      <w:r w:rsidR="13DE9A70" w:rsidRPr="1D23B126">
        <w:rPr>
          <w:lang w:val="en-US"/>
        </w:rPr>
        <w:t>45: DNN and Deep Learning Basics: Perceptron</w:t>
      </w:r>
    </w:p>
    <w:p w14:paraId="03AC765A" w14:textId="767714C2" w:rsidR="00224F40" w:rsidRDefault="00CA0FD7" w:rsidP="1D23B126">
      <w:pPr>
        <w:pStyle w:val="Heading2"/>
        <w:spacing w:before="240" w:line="360" w:lineRule="auto"/>
        <w:rPr>
          <w:lang w:val="en-US"/>
        </w:rPr>
      </w:pPr>
      <w:r>
        <w:rPr>
          <w:lang w:val="en-US"/>
        </w:rPr>
        <w:t xml:space="preserve"> </w:t>
      </w:r>
      <w:r w:rsidR="13DE9A70" w:rsidRPr="1D23B126">
        <w:rPr>
          <w:lang w:val="en-US"/>
        </w:rPr>
        <w:t>46: DNN and Deep Learning Basics: Perceptron Exercise</w:t>
      </w:r>
    </w:p>
    <w:p w14:paraId="0A44FA65" w14:textId="0DD4ABA0" w:rsidR="00224F40" w:rsidRDefault="00CA0FD7" w:rsidP="1D23B126">
      <w:pPr>
        <w:pStyle w:val="Heading2"/>
        <w:spacing w:before="240" w:line="360" w:lineRule="auto"/>
        <w:rPr>
          <w:lang w:val="en-US"/>
        </w:rPr>
      </w:pPr>
      <w:r>
        <w:rPr>
          <w:lang w:val="en-US"/>
        </w:rPr>
        <w:t xml:space="preserve"> </w:t>
      </w:r>
      <w:r w:rsidR="13DE9A70" w:rsidRPr="1D23B126">
        <w:rPr>
          <w:lang w:val="en-US"/>
        </w:rPr>
        <w:t>47: DNN and Deep Learning Basics: Perceptron Exercise Solution</w:t>
      </w:r>
    </w:p>
    <w:p w14:paraId="1346A1CD" w14:textId="5B5E2D20" w:rsidR="00224F40" w:rsidRDefault="00CA0FD7" w:rsidP="1D23B126">
      <w:pPr>
        <w:pStyle w:val="Heading2"/>
        <w:spacing w:before="240" w:line="360" w:lineRule="auto"/>
        <w:rPr>
          <w:lang w:val="en-US"/>
        </w:rPr>
      </w:pPr>
      <w:r>
        <w:rPr>
          <w:lang w:val="en-US"/>
        </w:rPr>
        <w:t xml:space="preserve"> </w:t>
      </w:r>
      <w:r w:rsidR="13DE9A70" w:rsidRPr="1D23B126">
        <w:rPr>
          <w:lang w:val="en-US"/>
        </w:rPr>
        <w:t>48: DNN and Deep Learning Basics: Perceptron Implementation</w:t>
      </w:r>
    </w:p>
    <w:p w14:paraId="17B9F64A" w14:textId="6957A88F" w:rsidR="00224F40" w:rsidRDefault="00CA0FD7" w:rsidP="1D23B126">
      <w:pPr>
        <w:pStyle w:val="Heading2"/>
        <w:spacing w:before="240" w:line="360" w:lineRule="auto"/>
        <w:rPr>
          <w:lang w:val="en-US"/>
        </w:rPr>
      </w:pPr>
      <w:r>
        <w:rPr>
          <w:lang w:val="en-US"/>
        </w:rPr>
        <w:t xml:space="preserve"> </w:t>
      </w:r>
      <w:r w:rsidR="13DE9A70" w:rsidRPr="1D23B126">
        <w:rPr>
          <w:lang w:val="en-US"/>
        </w:rPr>
        <w:t>49: DNN and Deep Learning Basics: DNN Architecture</w:t>
      </w:r>
    </w:p>
    <w:p w14:paraId="542A2CEE" w14:textId="56A134E7" w:rsidR="00224F40" w:rsidRDefault="00CA0FD7" w:rsidP="1D23B126">
      <w:pPr>
        <w:pStyle w:val="Heading2"/>
        <w:spacing w:before="240" w:line="360" w:lineRule="auto"/>
        <w:rPr>
          <w:lang w:val="en-US"/>
        </w:rPr>
      </w:pPr>
      <w:r>
        <w:rPr>
          <w:lang w:val="en-US"/>
        </w:rPr>
        <w:t xml:space="preserve"> </w:t>
      </w:r>
      <w:r w:rsidR="13DE9A70" w:rsidRPr="1D23B126">
        <w:rPr>
          <w:lang w:val="en-US"/>
        </w:rPr>
        <w:t>50: DNN and Deep Learning Basics: DNN Architecture Exercise</w:t>
      </w:r>
    </w:p>
    <w:p w14:paraId="710A7B34" w14:textId="5A195DE2"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51: DNN and Deep Learning Basics: DNN Architecture Exercise Solution</w:t>
      </w:r>
    </w:p>
    <w:p w14:paraId="3A256470" w14:textId="4459A106"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52: DNN and Deep Learning Basics: DNN </w:t>
      </w:r>
      <w:proofErr w:type="spellStart"/>
      <w:r w:rsidR="13DE9A70" w:rsidRPr="1D23B126">
        <w:rPr>
          <w:lang w:val="en-US"/>
        </w:rPr>
        <w:t>ForwardStep</w:t>
      </w:r>
      <w:proofErr w:type="spellEnd"/>
      <w:r w:rsidR="13DE9A70" w:rsidRPr="1D23B126">
        <w:rPr>
          <w:lang w:val="en-US"/>
        </w:rPr>
        <w:t xml:space="preserve"> Implementation</w:t>
      </w:r>
    </w:p>
    <w:p w14:paraId="478B01EA" w14:textId="6F07F7A4" w:rsidR="00224F40" w:rsidRDefault="00CA0FD7" w:rsidP="1D23B126">
      <w:pPr>
        <w:pStyle w:val="Heading2"/>
        <w:spacing w:before="240" w:line="360" w:lineRule="auto"/>
        <w:rPr>
          <w:lang w:val="en-US"/>
        </w:rPr>
      </w:pPr>
      <w:r>
        <w:rPr>
          <w:lang w:val="en-US"/>
        </w:rPr>
        <w:t xml:space="preserve"> </w:t>
      </w:r>
      <w:r w:rsidR="13DE9A70" w:rsidRPr="1D23B126">
        <w:rPr>
          <w:lang w:val="en-US"/>
        </w:rPr>
        <w:t>53: DNN and Deep Learning Basics: DNN Why Activation Function Is Required</w:t>
      </w:r>
    </w:p>
    <w:p w14:paraId="3AD5570F" w14:textId="6117393B" w:rsidR="00224F40" w:rsidRDefault="00CA0FD7" w:rsidP="1D23B126">
      <w:pPr>
        <w:pStyle w:val="Heading2"/>
        <w:spacing w:before="240" w:line="360" w:lineRule="auto"/>
        <w:rPr>
          <w:lang w:val="en-US"/>
        </w:rPr>
      </w:pPr>
      <w:r>
        <w:rPr>
          <w:lang w:val="en-US"/>
        </w:rPr>
        <w:t xml:space="preserve"> </w:t>
      </w:r>
      <w:r w:rsidR="13DE9A70" w:rsidRPr="1D23B126">
        <w:rPr>
          <w:lang w:val="en-US"/>
        </w:rPr>
        <w:t>54: DNN and Deep Learning Basics: DNN Why Activation Function Is Required Exercise</w:t>
      </w:r>
    </w:p>
    <w:p w14:paraId="2579A741" w14:textId="16214878" w:rsidR="00224F40" w:rsidRDefault="00CA0FD7" w:rsidP="1D23B126">
      <w:pPr>
        <w:pStyle w:val="Heading2"/>
        <w:spacing w:before="240" w:line="360" w:lineRule="auto"/>
        <w:rPr>
          <w:lang w:val="en-US"/>
        </w:rPr>
      </w:pPr>
      <w:r>
        <w:rPr>
          <w:lang w:val="en-US"/>
        </w:rPr>
        <w:t xml:space="preserve"> </w:t>
      </w:r>
      <w:r w:rsidR="13DE9A70" w:rsidRPr="1D23B126">
        <w:rPr>
          <w:lang w:val="en-US"/>
        </w:rPr>
        <w:t>55: DNN and Deep Learning Basics: DNN Why Activation Function Is Required Exercise Solution</w:t>
      </w:r>
    </w:p>
    <w:p w14:paraId="4712230F" w14:textId="2F026D7F"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56: DNN and Deep Learning Basics: DNN Properties </w:t>
      </w:r>
      <w:r w:rsidR="00350990" w:rsidRPr="1D23B126">
        <w:rPr>
          <w:lang w:val="en-US"/>
        </w:rPr>
        <w:t>o</w:t>
      </w:r>
      <w:r w:rsidR="13DE9A70" w:rsidRPr="1D23B126">
        <w:rPr>
          <w:lang w:val="en-US"/>
        </w:rPr>
        <w:t>f Activation Function</w:t>
      </w:r>
    </w:p>
    <w:p w14:paraId="1DD7C401" w14:textId="335D6ABB"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57: DNN and Deep Learning Basics: DNN Activation Functions </w:t>
      </w:r>
      <w:r w:rsidR="592A1B2C" w:rsidRPr="1D23B126">
        <w:rPr>
          <w:lang w:val="en-US"/>
        </w:rPr>
        <w:t>in</w:t>
      </w:r>
      <w:r w:rsidR="13DE9A70" w:rsidRPr="1D23B126">
        <w:rPr>
          <w:lang w:val="en-US"/>
        </w:rPr>
        <w:t xml:space="preserve"> </w:t>
      </w:r>
      <w:proofErr w:type="spellStart"/>
      <w:r w:rsidR="13DE9A70" w:rsidRPr="1D23B126">
        <w:rPr>
          <w:lang w:val="en-US"/>
        </w:rPr>
        <w:t>Py</w:t>
      </w:r>
      <w:r w:rsidR="00EC787C" w:rsidRPr="1D23B126">
        <w:rPr>
          <w:lang w:val="en-US"/>
        </w:rPr>
        <w:t>T</w:t>
      </w:r>
      <w:r w:rsidR="13DE9A70" w:rsidRPr="1D23B126">
        <w:rPr>
          <w:lang w:val="en-US"/>
        </w:rPr>
        <w:t>orch</w:t>
      </w:r>
      <w:proofErr w:type="spellEnd"/>
    </w:p>
    <w:p w14:paraId="79870DC3" w14:textId="6C0B16D9"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58: DNN and Deep Learning Basics: DNN What </w:t>
      </w:r>
      <w:r w:rsidR="00B36AF1" w:rsidRPr="1D23B126">
        <w:rPr>
          <w:lang w:val="en-US"/>
        </w:rPr>
        <w:t>i</w:t>
      </w:r>
      <w:r w:rsidR="13DE9A70" w:rsidRPr="1D23B126">
        <w:rPr>
          <w:lang w:val="en-US"/>
        </w:rPr>
        <w:t>s Loss Function</w:t>
      </w:r>
    </w:p>
    <w:p w14:paraId="4D27E2E8" w14:textId="298CEA80"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59: DNN and Deep Learning Basics: DNN What </w:t>
      </w:r>
      <w:r w:rsidR="00B36AF1" w:rsidRPr="1D23B126">
        <w:rPr>
          <w:lang w:val="en-US"/>
        </w:rPr>
        <w:t>i</w:t>
      </w:r>
      <w:r w:rsidR="13DE9A70" w:rsidRPr="1D23B126">
        <w:rPr>
          <w:lang w:val="en-US"/>
        </w:rPr>
        <w:t>s Loss Function Exercise</w:t>
      </w:r>
    </w:p>
    <w:p w14:paraId="0E38BBDF" w14:textId="717E54E0"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60: DNN and Deep Learning Basics: DNN What </w:t>
      </w:r>
      <w:r w:rsidR="00B36AF1" w:rsidRPr="1D23B126">
        <w:rPr>
          <w:lang w:val="en-US"/>
        </w:rPr>
        <w:t>i</w:t>
      </w:r>
      <w:r w:rsidR="13DE9A70" w:rsidRPr="1D23B126">
        <w:rPr>
          <w:lang w:val="en-US"/>
        </w:rPr>
        <w:t>s Loss Function Exercise Solution</w:t>
      </w:r>
    </w:p>
    <w:p w14:paraId="318C0878" w14:textId="70C91068"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61: DNN and Deep Learning Basics: DNN What </w:t>
      </w:r>
      <w:r w:rsidR="00860AD5" w:rsidRPr="1D23B126">
        <w:rPr>
          <w:lang w:val="en-US"/>
        </w:rPr>
        <w:t>i</w:t>
      </w:r>
      <w:r w:rsidR="13DE9A70" w:rsidRPr="1D23B126">
        <w:rPr>
          <w:lang w:val="en-US"/>
        </w:rPr>
        <w:t>s Loss Function Exercise 02</w:t>
      </w:r>
    </w:p>
    <w:p w14:paraId="642DAEBF" w14:textId="2185A48A"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62: DNN and Deep Learning Basics: DNN What </w:t>
      </w:r>
      <w:r w:rsidR="00860AD5" w:rsidRPr="1D23B126">
        <w:rPr>
          <w:lang w:val="en-US"/>
        </w:rPr>
        <w:t>i</w:t>
      </w:r>
      <w:r w:rsidR="13DE9A70" w:rsidRPr="1D23B126">
        <w:rPr>
          <w:lang w:val="en-US"/>
        </w:rPr>
        <w:t>s Loss Function Exercise 02 Solution</w:t>
      </w:r>
    </w:p>
    <w:p w14:paraId="4795B658" w14:textId="46160C07"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63: DNN and Deep Learning Basics: DNN Loss Function </w:t>
      </w:r>
      <w:r w:rsidR="56D1CA85" w:rsidRPr="1D23B126">
        <w:rPr>
          <w:lang w:val="en-US"/>
        </w:rPr>
        <w:t>in</w:t>
      </w:r>
      <w:r w:rsidR="13DE9A70" w:rsidRPr="1D23B126">
        <w:rPr>
          <w:lang w:val="en-US"/>
        </w:rPr>
        <w:t xml:space="preserve"> </w:t>
      </w:r>
      <w:proofErr w:type="spellStart"/>
      <w:r w:rsidR="13DE9A70" w:rsidRPr="1D23B126">
        <w:rPr>
          <w:lang w:val="en-US"/>
        </w:rPr>
        <w:t>Py</w:t>
      </w:r>
      <w:r w:rsidR="00EC787C" w:rsidRPr="1D23B126">
        <w:rPr>
          <w:lang w:val="en-US"/>
        </w:rPr>
        <w:t>T</w:t>
      </w:r>
      <w:r w:rsidR="13DE9A70" w:rsidRPr="1D23B126">
        <w:rPr>
          <w:lang w:val="en-US"/>
        </w:rPr>
        <w:t>orch</w:t>
      </w:r>
      <w:proofErr w:type="spellEnd"/>
    </w:p>
    <w:p w14:paraId="55812975" w14:textId="4360254A" w:rsidR="00224F40" w:rsidRDefault="00CA0FD7" w:rsidP="1D23B126">
      <w:pPr>
        <w:pStyle w:val="Heading2"/>
        <w:spacing w:before="240" w:line="360" w:lineRule="auto"/>
        <w:rPr>
          <w:lang w:val="en-US"/>
        </w:rPr>
      </w:pPr>
      <w:r>
        <w:rPr>
          <w:lang w:val="en-US"/>
        </w:rPr>
        <w:t xml:space="preserve"> </w:t>
      </w:r>
      <w:r w:rsidR="13DE9A70" w:rsidRPr="1D23B126">
        <w:rPr>
          <w:lang w:val="en-US"/>
        </w:rPr>
        <w:t>64: DNN and Deep Learning Basics: DNN Gradient Descent</w:t>
      </w:r>
    </w:p>
    <w:p w14:paraId="57203F06" w14:textId="7BB659FB" w:rsidR="00224F40" w:rsidRDefault="00CA0FD7" w:rsidP="1D23B126">
      <w:pPr>
        <w:pStyle w:val="Heading2"/>
        <w:spacing w:before="240" w:line="360" w:lineRule="auto"/>
        <w:rPr>
          <w:lang w:val="en-US"/>
        </w:rPr>
      </w:pPr>
      <w:r>
        <w:rPr>
          <w:lang w:val="en-US"/>
        </w:rPr>
        <w:t xml:space="preserve"> </w:t>
      </w:r>
      <w:r w:rsidR="13DE9A70" w:rsidRPr="1D23B126">
        <w:rPr>
          <w:lang w:val="en-US"/>
        </w:rPr>
        <w:t>65: DNN and Deep Learning Basics: DNN Gradient Descent Exercise</w:t>
      </w:r>
    </w:p>
    <w:p w14:paraId="0B1EBB00" w14:textId="28D5CFE7" w:rsidR="00224F40" w:rsidRDefault="00CA0FD7" w:rsidP="1D23B126">
      <w:pPr>
        <w:pStyle w:val="Heading2"/>
        <w:spacing w:before="240" w:line="360" w:lineRule="auto"/>
        <w:rPr>
          <w:lang w:val="en-US"/>
        </w:rPr>
      </w:pPr>
      <w:r>
        <w:rPr>
          <w:lang w:val="en-US"/>
        </w:rPr>
        <w:t xml:space="preserve"> </w:t>
      </w:r>
      <w:r w:rsidR="13DE9A70" w:rsidRPr="1D23B126">
        <w:rPr>
          <w:lang w:val="en-US"/>
        </w:rPr>
        <w:t>66: DNN and Deep Learning Basics: DNN Gradient Descent Exercise Solution</w:t>
      </w:r>
    </w:p>
    <w:p w14:paraId="34F89F1B" w14:textId="5FD91C43" w:rsidR="00224F40" w:rsidRDefault="00CA0FD7" w:rsidP="1D23B126">
      <w:pPr>
        <w:pStyle w:val="Heading2"/>
        <w:spacing w:before="240" w:line="360" w:lineRule="auto"/>
        <w:rPr>
          <w:lang w:val="en-US"/>
        </w:rPr>
      </w:pPr>
      <w:r>
        <w:rPr>
          <w:lang w:val="en-US"/>
        </w:rPr>
        <w:t xml:space="preserve"> </w:t>
      </w:r>
      <w:r w:rsidR="13DE9A70" w:rsidRPr="1D23B126">
        <w:rPr>
          <w:lang w:val="en-US"/>
        </w:rPr>
        <w:t>67: DNN and Deep Learning Basics: DNN Gradient Descent Implementation</w:t>
      </w:r>
    </w:p>
    <w:p w14:paraId="40FC99D0" w14:textId="496D8EB7" w:rsidR="00224F40" w:rsidRDefault="00CA0FD7" w:rsidP="1D23B126">
      <w:pPr>
        <w:pStyle w:val="Heading2"/>
        <w:spacing w:before="240" w:line="360" w:lineRule="auto"/>
        <w:rPr>
          <w:lang w:val="en-US"/>
        </w:rPr>
      </w:pPr>
      <w:r>
        <w:rPr>
          <w:lang w:val="en-US"/>
        </w:rPr>
        <w:t xml:space="preserve"> </w:t>
      </w:r>
      <w:r w:rsidR="13DE9A70" w:rsidRPr="1D23B126">
        <w:rPr>
          <w:lang w:val="en-US"/>
        </w:rPr>
        <w:t>68: DNN and Deep Learning Basics: DNN Gradient Descent Stochastic Batch Minibatch</w:t>
      </w:r>
    </w:p>
    <w:p w14:paraId="35A59396" w14:textId="6FDED19A"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69: DNN and Deep Learning Basics: DNN Gradient Descent Summary</w:t>
      </w:r>
    </w:p>
    <w:p w14:paraId="2C1B9EDC" w14:textId="16708B9F"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70: DNN and Deep Learning Basics: DNN </w:t>
      </w:r>
      <w:r w:rsidR="64DBE60E" w:rsidRPr="1D23B126">
        <w:rPr>
          <w:lang w:val="en-US"/>
        </w:rPr>
        <w:t>Implementation</w:t>
      </w:r>
      <w:r w:rsidR="13DE9A70" w:rsidRPr="1D23B126">
        <w:rPr>
          <w:lang w:val="en-US"/>
        </w:rPr>
        <w:t xml:space="preserve"> Gradient Step</w:t>
      </w:r>
    </w:p>
    <w:p w14:paraId="3AAA2EB2" w14:textId="502723E3"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71: DNN and Deep Learning Basics: DNN </w:t>
      </w:r>
      <w:r w:rsidR="788EACE2" w:rsidRPr="1D23B126">
        <w:rPr>
          <w:lang w:val="en-US"/>
        </w:rPr>
        <w:t xml:space="preserve">Implementation </w:t>
      </w:r>
      <w:r w:rsidR="13DE9A70" w:rsidRPr="1D23B126">
        <w:rPr>
          <w:lang w:val="en-US"/>
        </w:rPr>
        <w:t>Stochastic Gradient Descent</w:t>
      </w:r>
    </w:p>
    <w:p w14:paraId="2DCE3529" w14:textId="634544BE"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72: DNN and Deep Learning Basics: DNN </w:t>
      </w:r>
      <w:r w:rsidR="788EACE2" w:rsidRPr="1D23B126">
        <w:rPr>
          <w:lang w:val="en-US"/>
        </w:rPr>
        <w:t xml:space="preserve">Implementation </w:t>
      </w:r>
      <w:r w:rsidR="13DE9A70" w:rsidRPr="1D23B126">
        <w:rPr>
          <w:lang w:val="en-US"/>
        </w:rPr>
        <w:t>Batch Gradient Descent</w:t>
      </w:r>
    </w:p>
    <w:p w14:paraId="5ADA3F35" w14:textId="70D86591"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73: DNN and Deep Learning Basics: DNN </w:t>
      </w:r>
      <w:r w:rsidR="788EACE2" w:rsidRPr="1D23B126">
        <w:rPr>
          <w:lang w:val="en-US"/>
        </w:rPr>
        <w:t xml:space="preserve">Implementation </w:t>
      </w:r>
      <w:r w:rsidR="13DE9A70" w:rsidRPr="1D23B126">
        <w:rPr>
          <w:lang w:val="en-US"/>
        </w:rPr>
        <w:t>Minibatch Gradient Descent</w:t>
      </w:r>
    </w:p>
    <w:p w14:paraId="01B7C1E1" w14:textId="56C65E23"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74: DNN and Deep Learning Basics: DNN </w:t>
      </w:r>
      <w:r w:rsidR="788EACE2" w:rsidRPr="1D23B126">
        <w:rPr>
          <w:lang w:val="en-US"/>
        </w:rPr>
        <w:t xml:space="preserve">Implementation </w:t>
      </w:r>
      <w:r w:rsidR="2B710110" w:rsidRPr="1D23B126">
        <w:rPr>
          <w:lang w:val="en-US"/>
        </w:rPr>
        <w:t>in</w:t>
      </w:r>
      <w:r w:rsidR="13DE9A70" w:rsidRPr="1D23B126">
        <w:rPr>
          <w:lang w:val="en-US"/>
        </w:rPr>
        <w:t xml:space="preserve"> </w:t>
      </w:r>
      <w:proofErr w:type="spellStart"/>
      <w:r w:rsidR="13DE9A70" w:rsidRPr="1D23B126">
        <w:rPr>
          <w:lang w:val="en-US"/>
        </w:rPr>
        <w:t>PyTorch</w:t>
      </w:r>
      <w:proofErr w:type="spellEnd"/>
    </w:p>
    <w:p w14:paraId="01957E41" w14:textId="5ABA991B" w:rsidR="00224F40" w:rsidRDefault="00CA0FD7" w:rsidP="1D23B126">
      <w:pPr>
        <w:pStyle w:val="Heading2"/>
        <w:spacing w:before="240" w:line="360" w:lineRule="auto"/>
        <w:rPr>
          <w:lang w:val="en-US"/>
        </w:rPr>
      </w:pPr>
      <w:r>
        <w:rPr>
          <w:lang w:val="en-US"/>
        </w:rPr>
        <w:t xml:space="preserve"> </w:t>
      </w:r>
      <w:r w:rsidR="13DE9A70" w:rsidRPr="1D23B126">
        <w:rPr>
          <w:lang w:val="en-US"/>
        </w:rPr>
        <w:t>75: DNN and Deep Learning Basics: DNN Weights Initializations</w:t>
      </w:r>
    </w:p>
    <w:p w14:paraId="5F1928DA" w14:textId="1A75D031" w:rsidR="00224F40" w:rsidRDefault="00CA0FD7" w:rsidP="1D23B126">
      <w:pPr>
        <w:pStyle w:val="Heading2"/>
        <w:spacing w:before="240" w:line="360" w:lineRule="auto"/>
        <w:rPr>
          <w:lang w:val="en-US"/>
        </w:rPr>
      </w:pPr>
      <w:r>
        <w:rPr>
          <w:lang w:val="en-US"/>
        </w:rPr>
        <w:t xml:space="preserve"> </w:t>
      </w:r>
      <w:r w:rsidR="13DE9A70" w:rsidRPr="1D23B126">
        <w:rPr>
          <w:lang w:val="en-US"/>
        </w:rPr>
        <w:t>76: DNN and Deep Learning Basics: DNN Learning Rate</w:t>
      </w:r>
    </w:p>
    <w:p w14:paraId="63412E98" w14:textId="5F3F3FDD" w:rsidR="00224F40" w:rsidRDefault="00CA0FD7" w:rsidP="1D23B126">
      <w:pPr>
        <w:pStyle w:val="Heading2"/>
        <w:spacing w:before="240" w:line="360" w:lineRule="auto"/>
        <w:rPr>
          <w:lang w:val="en-US"/>
        </w:rPr>
      </w:pPr>
      <w:r>
        <w:rPr>
          <w:lang w:val="en-US"/>
        </w:rPr>
        <w:t xml:space="preserve"> </w:t>
      </w:r>
      <w:r w:rsidR="13DE9A70" w:rsidRPr="1D23B126">
        <w:rPr>
          <w:lang w:val="en-US"/>
        </w:rPr>
        <w:t>77: DNN and Deep Learning Basics: DNN Batch Normalization</w:t>
      </w:r>
    </w:p>
    <w:p w14:paraId="56A57088" w14:textId="4C21655F"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78: DNN and Deep Learning Basics: DNN </w:t>
      </w:r>
      <w:r w:rsidR="000A4D0B" w:rsidRPr="1D23B126">
        <w:rPr>
          <w:lang w:val="en-US"/>
        </w:rPr>
        <w:t>B</w:t>
      </w:r>
      <w:r w:rsidR="13DE9A70" w:rsidRPr="1D23B126">
        <w:rPr>
          <w:lang w:val="en-US"/>
        </w:rPr>
        <w:t>atch Normalization Implementation</w:t>
      </w:r>
    </w:p>
    <w:p w14:paraId="23DB0027" w14:textId="4001D042" w:rsidR="00224F40" w:rsidRDefault="00CA0FD7" w:rsidP="1D23B126">
      <w:pPr>
        <w:pStyle w:val="Heading2"/>
        <w:spacing w:before="240" w:line="360" w:lineRule="auto"/>
        <w:rPr>
          <w:lang w:val="en-US"/>
        </w:rPr>
      </w:pPr>
      <w:r>
        <w:rPr>
          <w:lang w:val="en-US"/>
        </w:rPr>
        <w:t xml:space="preserve"> </w:t>
      </w:r>
      <w:r w:rsidR="13DE9A70" w:rsidRPr="1D23B126">
        <w:rPr>
          <w:lang w:val="en-US"/>
        </w:rPr>
        <w:t>79: DNN and Deep Learning Basics: DNN Optimizations</w:t>
      </w:r>
    </w:p>
    <w:p w14:paraId="23A19D7B" w14:textId="1A7BFC79" w:rsidR="00224F40" w:rsidRDefault="00CA0FD7" w:rsidP="1D23B126">
      <w:pPr>
        <w:pStyle w:val="Heading2"/>
        <w:spacing w:before="240" w:line="360" w:lineRule="auto"/>
        <w:rPr>
          <w:lang w:val="en-US"/>
        </w:rPr>
      </w:pPr>
      <w:r>
        <w:rPr>
          <w:lang w:val="en-US"/>
        </w:rPr>
        <w:t xml:space="preserve"> </w:t>
      </w:r>
      <w:r w:rsidR="13DE9A70" w:rsidRPr="1D23B126">
        <w:rPr>
          <w:lang w:val="en-US"/>
        </w:rPr>
        <w:t>80: DNN and Deep Learning Basics: DNN Dropout</w:t>
      </w:r>
    </w:p>
    <w:p w14:paraId="0A232BD6" w14:textId="60A458E2"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81: DNN and Deep Learning Basics: DNN Dropout </w:t>
      </w:r>
      <w:r w:rsidR="4347EF8E" w:rsidRPr="1D23B126">
        <w:rPr>
          <w:lang w:val="en-US"/>
        </w:rPr>
        <w:t>in</w:t>
      </w:r>
      <w:r w:rsidR="13DE9A70" w:rsidRPr="1D23B126">
        <w:rPr>
          <w:lang w:val="en-US"/>
        </w:rPr>
        <w:t xml:space="preserve"> </w:t>
      </w:r>
      <w:proofErr w:type="spellStart"/>
      <w:r w:rsidR="13DE9A70" w:rsidRPr="1D23B126">
        <w:rPr>
          <w:lang w:val="en-US"/>
        </w:rPr>
        <w:t>PyTorch</w:t>
      </w:r>
      <w:proofErr w:type="spellEnd"/>
    </w:p>
    <w:p w14:paraId="02557468" w14:textId="4B70BE66" w:rsidR="00224F40" w:rsidRDefault="00CA0FD7" w:rsidP="1D23B126">
      <w:pPr>
        <w:pStyle w:val="Heading2"/>
        <w:spacing w:before="240" w:line="360" w:lineRule="auto"/>
        <w:rPr>
          <w:lang w:val="en-US"/>
        </w:rPr>
      </w:pPr>
      <w:r>
        <w:rPr>
          <w:lang w:val="en-US"/>
        </w:rPr>
        <w:t xml:space="preserve"> </w:t>
      </w:r>
      <w:r w:rsidR="13DE9A70" w:rsidRPr="1D23B126">
        <w:rPr>
          <w:lang w:val="en-US"/>
        </w:rPr>
        <w:t>82: DNN and Deep Learning Basics: DNN Early Stopping</w:t>
      </w:r>
    </w:p>
    <w:p w14:paraId="235F6E15" w14:textId="5C94BB79" w:rsidR="00224F40" w:rsidRDefault="00CA0FD7" w:rsidP="1D23B126">
      <w:pPr>
        <w:pStyle w:val="Heading2"/>
        <w:spacing w:before="240" w:line="360" w:lineRule="auto"/>
        <w:rPr>
          <w:lang w:val="en-US"/>
        </w:rPr>
      </w:pPr>
      <w:r>
        <w:rPr>
          <w:lang w:val="en-US"/>
        </w:rPr>
        <w:t xml:space="preserve"> </w:t>
      </w:r>
      <w:r w:rsidR="13DE9A70" w:rsidRPr="1D23B126">
        <w:rPr>
          <w:lang w:val="en-US"/>
        </w:rPr>
        <w:t>83: DNN and Deep Learning Basics: DNN Hyperparameters</w:t>
      </w:r>
    </w:p>
    <w:p w14:paraId="1F0EED3B" w14:textId="13B23834"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84: DNN and Deep Learning Basics: DNN </w:t>
      </w:r>
      <w:proofErr w:type="spellStart"/>
      <w:r w:rsidR="13DE9A70" w:rsidRPr="1D23B126">
        <w:rPr>
          <w:lang w:val="en-US"/>
        </w:rPr>
        <w:t>Py</w:t>
      </w:r>
      <w:r w:rsidR="004E5ADD" w:rsidRPr="1D23B126">
        <w:rPr>
          <w:lang w:val="en-US"/>
        </w:rPr>
        <w:t>T</w:t>
      </w:r>
      <w:r w:rsidR="13DE9A70" w:rsidRPr="1D23B126">
        <w:rPr>
          <w:lang w:val="en-US"/>
        </w:rPr>
        <w:t>orch</w:t>
      </w:r>
      <w:proofErr w:type="spellEnd"/>
      <w:r w:rsidR="13DE9A70" w:rsidRPr="1D23B126">
        <w:rPr>
          <w:lang w:val="en-US"/>
        </w:rPr>
        <w:t xml:space="preserve"> CIFAR10 Example</w:t>
      </w:r>
    </w:p>
    <w:p w14:paraId="1AAFB37F" w14:textId="529A16E0" w:rsidR="00224F40" w:rsidRDefault="00CA0FD7" w:rsidP="1D23B126">
      <w:pPr>
        <w:pStyle w:val="Heading2"/>
        <w:spacing w:before="240" w:line="360" w:lineRule="auto"/>
        <w:rPr>
          <w:lang w:val="en-US"/>
        </w:rPr>
      </w:pPr>
      <w:r>
        <w:rPr>
          <w:lang w:val="en-US"/>
        </w:rPr>
        <w:t xml:space="preserve"> </w:t>
      </w:r>
      <w:r w:rsidR="13DE9A70" w:rsidRPr="1D23B126">
        <w:rPr>
          <w:lang w:val="en-US"/>
        </w:rPr>
        <w:t>85: Deep Neural Networks and Deep Learning Basics: Introduction to Artificial Neural Networks</w:t>
      </w:r>
    </w:p>
    <w:p w14:paraId="6185D86A" w14:textId="6604950A" w:rsidR="00224F40" w:rsidRDefault="00CA0FD7" w:rsidP="1D23B126">
      <w:pPr>
        <w:pStyle w:val="Heading2"/>
        <w:spacing w:before="240" w:line="360" w:lineRule="auto"/>
        <w:rPr>
          <w:lang w:val="en-US"/>
        </w:rPr>
      </w:pPr>
      <w:r>
        <w:rPr>
          <w:lang w:val="en-US"/>
        </w:rPr>
        <w:t xml:space="preserve"> </w:t>
      </w:r>
      <w:r w:rsidR="13DE9A70" w:rsidRPr="1D23B126">
        <w:rPr>
          <w:lang w:val="en-US"/>
        </w:rPr>
        <w:t>86: Deep Neural Networks and Deep Learning Basics: Neuron and Perceptron</w:t>
      </w:r>
    </w:p>
    <w:p w14:paraId="66CC4D12" w14:textId="38F130F0"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87: Deep Neural Networks and Deep Learning Basics: Deep Neural Network Architecture</w:t>
      </w:r>
    </w:p>
    <w:p w14:paraId="46B5A154" w14:textId="4F794868"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88: Deep Neural Networks and Deep Learning Basics: </w:t>
      </w:r>
      <w:r w:rsidR="351DAB48" w:rsidRPr="1D23B126">
        <w:rPr>
          <w:lang w:val="en-US"/>
        </w:rPr>
        <w:t>Feedforward</w:t>
      </w:r>
      <w:r w:rsidR="13DE9A70" w:rsidRPr="1D23B126">
        <w:rPr>
          <w:lang w:val="en-US"/>
        </w:rPr>
        <w:t xml:space="preserve"> </w:t>
      </w:r>
      <w:r w:rsidR="00F25A7C" w:rsidRPr="1D23B126">
        <w:rPr>
          <w:lang w:val="en-US"/>
        </w:rPr>
        <w:t>F</w:t>
      </w:r>
      <w:r w:rsidR="13DE9A70" w:rsidRPr="1D23B126">
        <w:rPr>
          <w:lang w:val="en-US"/>
        </w:rPr>
        <w:t>ully Connected MLP</w:t>
      </w:r>
    </w:p>
    <w:p w14:paraId="40FADBAC" w14:textId="5504040E"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89: Deep Neural Networks and Deep Learning Basics: Calculating Number of </w:t>
      </w:r>
      <w:r w:rsidR="00F25A7C" w:rsidRPr="1D23B126">
        <w:rPr>
          <w:lang w:val="en-US"/>
        </w:rPr>
        <w:t>W</w:t>
      </w:r>
      <w:r w:rsidR="13DE9A70" w:rsidRPr="1D23B126">
        <w:rPr>
          <w:lang w:val="en-US"/>
        </w:rPr>
        <w:t>eights of DNN</w:t>
      </w:r>
    </w:p>
    <w:p w14:paraId="72CA2C40" w14:textId="5AA563C5"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90: Deep Neural Networks and Deep Learning Basics: Number </w:t>
      </w:r>
      <w:r w:rsidR="7AAC51F2" w:rsidRPr="1D23B126">
        <w:rPr>
          <w:lang w:val="en-US"/>
        </w:rPr>
        <w:t>of</w:t>
      </w:r>
      <w:r w:rsidR="13DE9A70" w:rsidRPr="1D23B126">
        <w:rPr>
          <w:lang w:val="en-US"/>
        </w:rPr>
        <w:t xml:space="preserve"> Neurons</w:t>
      </w:r>
      <w:r w:rsidR="00A37497" w:rsidRPr="1D23B126">
        <w:rPr>
          <w:lang w:val="en-US"/>
        </w:rPr>
        <w:t xml:space="preserve"> </w:t>
      </w:r>
      <w:r w:rsidR="00F25A7C" w:rsidRPr="1D23B126">
        <w:rPr>
          <w:lang w:val="en-US"/>
        </w:rPr>
        <w:t>V</w:t>
      </w:r>
      <w:r w:rsidR="00A37497" w:rsidRPr="1D23B126">
        <w:rPr>
          <w:lang w:val="en-US"/>
        </w:rPr>
        <w:t xml:space="preserve">ersus </w:t>
      </w:r>
      <w:r w:rsidR="13DE9A70" w:rsidRPr="1D23B126">
        <w:rPr>
          <w:lang w:val="en-US"/>
        </w:rPr>
        <w:t xml:space="preserve">Number </w:t>
      </w:r>
      <w:r w:rsidR="70569FA2" w:rsidRPr="1D23B126">
        <w:rPr>
          <w:lang w:val="en-US"/>
        </w:rPr>
        <w:t>of</w:t>
      </w:r>
      <w:r w:rsidR="13DE9A70" w:rsidRPr="1D23B126">
        <w:rPr>
          <w:lang w:val="en-US"/>
        </w:rPr>
        <w:t xml:space="preserve"> Layers</w:t>
      </w:r>
    </w:p>
    <w:p w14:paraId="51107A20" w14:textId="667B663A" w:rsidR="00224F40" w:rsidRDefault="00CA0FD7" w:rsidP="1D23B126">
      <w:pPr>
        <w:pStyle w:val="Heading2"/>
        <w:spacing w:before="240" w:line="360" w:lineRule="auto"/>
        <w:rPr>
          <w:lang w:val="en-US"/>
        </w:rPr>
      </w:pPr>
      <w:r>
        <w:rPr>
          <w:lang w:val="en-US"/>
        </w:rPr>
        <w:t xml:space="preserve"> </w:t>
      </w:r>
      <w:r w:rsidR="13DE9A70" w:rsidRPr="1D23B126">
        <w:rPr>
          <w:lang w:val="en-US"/>
        </w:rPr>
        <w:t>91: Deep Neural Networks and Deep Learning Basics: Discriminative</w:t>
      </w:r>
      <w:r w:rsidR="00A37497" w:rsidRPr="1D23B126">
        <w:rPr>
          <w:lang w:val="en-US"/>
        </w:rPr>
        <w:t xml:space="preserve"> </w:t>
      </w:r>
      <w:r w:rsidR="00F25A7C" w:rsidRPr="1D23B126">
        <w:rPr>
          <w:lang w:val="en-US"/>
        </w:rPr>
        <w:t>V</w:t>
      </w:r>
      <w:r w:rsidR="00A37497" w:rsidRPr="1D23B126">
        <w:rPr>
          <w:lang w:val="en-US"/>
        </w:rPr>
        <w:t xml:space="preserve">ersus </w:t>
      </w:r>
      <w:r w:rsidR="13DE9A70" w:rsidRPr="1D23B126">
        <w:rPr>
          <w:lang w:val="en-US"/>
        </w:rPr>
        <w:t>Generative Learning</w:t>
      </w:r>
    </w:p>
    <w:p w14:paraId="002A069B" w14:textId="53534A6A" w:rsidR="00224F40" w:rsidRDefault="00CA0FD7" w:rsidP="1D23B126">
      <w:pPr>
        <w:pStyle w:val="Heading2"/>
        <w:spacing w:before="240" w:line="360" w:lineRule="auto"/>
        <w:rPr>
          <w:lang w:val="en-US"/>
        </w:rPr>
      </w:pPr>
      <w:r>
        <w:rPr>
          <w:lang w:val="en-US"/>
        </w:rPr>
        <w:t xml:space="preserve"> </w:t>
      </w:r>
      <w:r w:rsidR="13DE9A70" w:rsidRPr="1D23B126">
        <w:rPr>
          <w:lang w:val="en-US"/>
        </w:rPr>
        <w:t>92: Deep Neural Networks and Deep Learning Basics: Universal Approximation Theorem</w:t>
      </w:r>
    </w:p>
    <w:p w14:paraId="674C07C7" w14:textId="5987C1D9" w:rsidR="00224F40" w:rsidRDefault="00CA0FD7" w:rsidP="1D23B126">
      <w:pPr>
        <w:pStyle w:val="Heading2"/>
        <w:spacing w:before="240" w:line="360" w:lineRule="auto"/>
        <w:rPr>
          <w:lang w:val="en-US"/>
        </w:rPr>
      </w:pPr>
      <w:r>
        <w:rPr>
          <w:lang w:val="en-US"/>
        </w:rPr>
        <w:t xml:space="preserve"> </w:t>
      </w:r>
      <w:r w:rsidR="13DE9A70" w:rsidRPr="1D23B126">
        <w:rPr>
          <w:lang w:val="en-US"/>
        </w:rPr>
        <w:t>93: Deep Neural Networks and Deep Learning Basics: Why Depth</w:t>
      </w:r>
    </w:p>
    <w:p w14:paraId="6AD34238" w14:textId="3A084E66" w:rsidR="00224F40" w:rsidRDefault="00CA0FD7" w:rsidP="1D23B126">
      <w:pPr>
        <w:pStyle w:val="Heading2"/>
        <w:spacing w:before="240" w:line="360" w:lineRule="auto"/>
        <w:rPr>
          <w:lang w:val="en-US"/>
        </w:rPr>
      </w:pPr>
      <w:r>
        <w:rPr>
          <w:lang w:val="en-US"/>
        </w:rPr>
        <w:t xml:space="preserve"> </w:t>
      </w:r>
      <w:r w:rsidR="13DE9A70" w:rsidRPr="1D23B126">
        <w:rPr>
          <w:lang w:val="en-US"/>
        </w:rPr>
        <w:t>94: Deep Neural Networks and Deep Learning Basics: Decision Boundary in DNN</w:t>
      </w:r>
    </w:p>
    <w:p w14:paraId="45A06045" w14:textId="05947A9C" w:rsidR="00224F40" w:rsidRDefault="00CA0FD7" w:rsidP="1D23B126">
      <w:pPr>
        <w:pStyle w:val="Heading2"/>
        <w:spacing w:before="240" w:line="360" w:lineRule="auto"/>
        <w:rPr>
          <w:lang w:val="en-US"/>
        </w:rPr>
      </w:pPr>
      <w:r>
        <w:rPr>
          <w:lang w:val="en-US"/>
        </w:rPr>
        <w:t xml:space="preserve"> </w:t>
      </w:r>
      <w:r w:rsidR="13DE9A70" w:rsidRPr="1D23B126">
        <w:rPr>
          <w:lang w:val="en-US"/>
        </w:rPr>
        <w:t>95: Deep Neural Networks and Deep Learning Basics: Bias Term</w:t>
      </w:r>
    </w:p>
    <w:p w14:paraId="349A0FB5" w14:textId="567E207A" w:rsidR="00224F40" w:rsidRDefault="00CA0FD7" w:rsidP="1D23B126">
      <w:pPr>
        <w:pStyle w:val="Heading2"/>
        <w:spacing w:before="240" w:line="360" w:lineRule="auto"/>
        <w:rPr>
          <w:lang w:val="en-US"/>
        </w:rPr>
      </w:pPr>
      <w:r>
        <w:rPr>
          <w:lang w:val="en-US"/>
        </w:rPr>
        <w:t xml:space="preserve"> </w:t>
      </w:r>
      <w:r w:rsidR="13DE9A70" w:rsidRPr="1D23B126">
        <w:rPr>
          <w:lang w:val="en-US"/>
        </w:rPr>
        <w:t>96: Deep Neural Networks and Deep Learning Basics: The Activation Function</w:t>
      </w:r>
    </w:p>
    <w:p w14:paraId="15596806" w14:textId="7DAA92D1" w:rsidR="00224F40" w:rsidRDefault="00CA0FD7" w:rsidP="1D23B126">
      <w:pPr>
        <w:pStyle w:val="Heading2"/>
        <w:spacing w:before="240" w:line="360" w:lineRule="auto"/>
        <w:rPr>
          <w:lang w:val="en-US"/>
        </w:rPr>
      </w:pPr>
      <w:r>
        <w:rPr>
          <w:lang w:val="en-US"/>
        </w:rPr>
        <w:t xml:space="preserve"> </w:t>
      </w:r>
      <w:r w:rsidR="13DE9A70" w:rsidRPr="1D23B126">
        <w:rPr>
          <w:lang w:val="en-US"/>
        </w:rPr>
        <w:t>97: Deep Neural Networks and Deep Learning Basics: DNN Training Parameters</w:t>
      </w:r>
    </w:p>
    <w:p w14:paraId="21F87CC8" w14:textId="16AC1D1D" w:rsidR="00224F40" w:rsidRDefault="00CA0FD7" w:rsidP="1D23B126">
      <w:pPr>
        <w:pStyle w:val="Heading2"/>
        <w:spacing w:before="240" w:line="360" w:lineRule="auto"/>
        <w:rPr>
          <w:lang w:val="en-US"/>
        </w:rPr>
      </w:pPr>
      <w:r>
        <w:rPr>
          <w:lang w:val="en-US"/>
        </w:rPr>
        <w:t xml:space="preserve"> </w:t>
      </w:r>
      <w:r w:rsidR="13DE9A70" w:rsidRPr="1D23B126">
        <w:rPr>
          <w:lang w:val="en-US"/>
        </w:rPr>
        <w:t>98: Deep Neural Networks and Deep Learning Basics: Gradient Descent</w:t>
      </w:r>
    </w:p>
    <w:p w14:paraId="54D7CCE3" w14:textId="7D9A5755" w:rsidR="00224F40" w:rsidRDefault="00CA0FD7" w:rsidP="1D23B126">
      <w:pPr>
        <w:pStyle w:val="Heading2"/>
        <w:spacing w:before="240" w:line="360" w:lineRule="auto"/>
        <w:rPr>
          <w:lang w:val="en-US"/>
        </w:rPr>
      </w:pPr>
      <w:r>
        <w:rPr>
          <w:lang w:val="en-US"/>
        </w:rPr>
        <w:t xml:space="preserve"> </w:t>
      </w:r>
      <w:r w:rsidR="13DE9A70" w:rsidRPr="1D23B126">
        <w:rPr>
          <w:lang w:val="en-US"/>
        </w:rPr>
        <w:t>99: Deep Neural Networks and Deep Learning Basics: Backpropagation</w:t>
      </w:r>
    </w:p>
    <w:p w14:paraId="75DBFE32" w14:textId="3B90F574"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100: Deep Neural Networks and Deep Learning Basics: Training DNN </w:t>
      </w:r>
      <w:r w:rsidR="013891D6" w:rsidRPr="1D23B126">
        <w:rPr>
          <w:lang w:val="en-US"/>
        </w:rPr>
        <w:t>Animation</w:t>
      </w:r>
    </w:p>
    <w:p w14:paraId="13B3CD49" w14:textId="04C6F033"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101: Deep Neural Networks and Deep Learning Basics: </w:t>
      </w:r>
      <w:r w:rsidR="6E547887" w:rsidRPr="1D23B126">
        <w:rPr>
          <w:lang w:val="en-US"/>
        </w:rPr>
        <w:t>Weight</w:t>
      </w:r>
      <w:r w:rsidR="13DE9A70" w:rsidRPr="1D23B126">
        <w:rPr>
          <w:lang w:val="en-US"/>
        </w:rPr>
        <w:t xml:space="preserve"> Initialization</w:t>
      </w:r>
    </w:p>
    <w:p w14:paraId="73D72C94" w14:textId="243CD30C"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102: Deep Neural Networks and Deep Learning Basics: Batch </w:t>
      </w:r>
      <w:r w:rsidR="004E5ADD" w:rsidRPr="1D23B126">
        <w:rPr>
          <w:lang w:val="en-US"/>
        </w:rPr>
        <w:t>Minibatch</w:t>
      </w:r>
      <w:r w:rsidR="13DE9A70" w:rsidRPr="1D23B126">
        <w:rPr>
          <w:lang w:val="en-US"/>
        </w:rPr>
        <w:t xml:space="preserve"> </w:t>
      </w:r>
      <w:r w:rsidR="004E5ADD" w:rsidRPr="1D23B126">
        <w:rPr>
          <w:lang w:val="en-US"/>
        </w:rPr>
        <w:t>Stochastic</w:t>
      </w:r>
    </w:p>
    <w:p w14:paraId="20D61969" w14:textId="634E9DD0"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103: Deep Neural Networks and Deep Learning Basics: Batch Normalization</w:t>
      </w:r>
    </w:p>
    <w:p w14:paraId="50999D7F" w14:textId="29352EAF"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104: Deep Neural Networks and Deep Learning Basics: </w:t>
      </w:r>
      <w:proofErr w:type="spellStart"/>
      <w:r w:rsidR="13DE9A70" w:rsidRPr="1D23B126">
        <w:rPr>
          <w:lang w:val="en-US"/>
        </w:rPr>
        <w:t>Rprop</w:t>
      </w:r>
      <w:proofErr w:type="spellEnd"/>
      <w:r w:rsidR="13DE9A70" w:rsidRPr="1D23B126">
        <w:rPr>
          <w:lang w:val="en-US"/>
        </w:rPr>
        <w:t xml:space="preserve"> Momentum</w:t>
      </w:r>
    </w:p>
    <w:p w14:paraId="303BEE80" w14:textId="34E058CB" w:rsidR="00224F40" w:rsidRDefault="00CA0FD7" w:rsidP="1D23B126">
      <w:pPr>
        <w:pStyle w:val="Heading2"/>
        <w:spacing w:before="240" w:line="360" w:lineRule="auto"/>
        <w:rPr>
          <w:lang w:val="en-US"/>
        </w:rPr>
      </w:pPr>
      <w:r>
        <w:rPr>
          <w:lang w:val="en-US"/>
        </w:rPr>
        <w:t xml:space="preserve"> </w:t>
      </w:r>
      <w:r w:rsidR="13DE9A70" w:rsidRPr="1D23B126">
        <w:rPr>
          <w:lang w:val="en-US"/>
        </w:rPr>
        <w:t>105: Deep Neural Networks and Deep Learning Basics: convergence Animation</w:t>
      </w:r>
    </w:p>
    <w:p w14:paraId="0639646B" w14:textId="314DCB27" w:rsidR="00224F40" w:rsidRDefault="00CA0FD7" w:rsidP="1D23B126">
      <w:pPr>
        <w:pStyle w:val="Heading2"/>
        <w:spacing w:before="240" w:line="360" w:lineRule="auto"/>
        <w:rPr>
          <w:lang w:val="en-US"/>
        </w:rPr>
      </w:pPr>
      <w:r>
        <w:rPr>
          <w:lang w:val="en-US"/>
        </w:rPr>
        <w:t xml:space="preserve"> </w:t>
      </w:r>
      <w:r w:rsidR="13DE9A70" w:rsidRPr="1D23B126">
        <w:rPr>
          <w:lang w:val="en-US"/>
        </w:rPr>
        <w:t>106: Deep Neural Networks and Deep Learning Basics: Drop Out Early Stopping Hyperparameters</w:t>
      </w:r>
    </w:p>
    <w:p w14:paraId="62CE0E06" w14:textId="4CE75D0F" w:rsidR="00224F40" w:rsidRDefault="00CA0FD7" w:rsidP="1D23B126">
      <w:pPr>
        <w:pStyle w:val="Heading2"/>
        <w:spacing w:before="240" w:line="360" w:lineRule="auto"/>
        <w:rPr>
          <w:lang w:val="en-US"/>
        </w:rPr>
      </w:pPr>
      <w:r>
        <w:rPr>
          <w:lang w:val="en-US"/>
        </w:rPr>
        <w:t xml:space="preserve"> </w:t>
      </w:r>
      <w:r w:rsidR="13DE9A70" w:rsidRPr="1D23B126">
        <w:rPr>
          <w:lang w:val="en-US"/>
        </w:rPr>
        <w:t>107: Python for Data Science: Python Packages for Data Science</w:t>
      </w:r>
    </w:p>
    <w:p w14:paraId="15FCDC04" w14:textId="42F9B2C7"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108: Python for Data Science: </w:t>
      </w:r>
      <w:r w:rsidR="6D5BFA15" w:rsidRPr="1D23B126">
        <w:rPr>
          <w:lang w:val="en-US"/>
        </w:rPr>
        <w:t>NumPy</w:t>
      </w:r>
      <w:r w:rsidR="13DE9A70" w:rsidRPr="1D23B126">
        <w:rPr>
          <w:lang w:val="en-US"/>
        </w:rPr>
        <w:t xml:space="preserve"> Pandas and Matplotlib (Part 1)</w:t>
      </w:r>
    </w:p>
    <w:p w14:paraId="20914525" w14:textId="0AE4AFC9"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109: Python for Data Science: </w:t>
      </w:r>
      <w:r w:rsidR="6D5BFA15" w:rsidRPr="1D23B126">
        <w:rPr>
          <w:lang w:val="en-US"/>
        </w:rPr>
        <w:t>NumPy</w:t>
      </w:r>
      <w:r w:rsidR="13DE9A70" w:rsidRPr="1D23B126">
        <w:rPr>
          <w:lang w:val="en-US"/>
        </w:rPr>
        <w:t xml:space="preserve"> Pandas and Matplotlib (Part 2)</w:t>
      </w:r>
    </w:p>
    <w:p w14:paraId="00165F0F" w14:textId="4B18BC7A"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110: Python for Data Science: </w:t>
      </w:r>
      <w:r w:rsidR="6D5BFA15" w:rsidRPr="1D23B126">
        <w:rPr>
          <w:lang w:val="en-US"/>
        </w:rPr>
        <w:t>NumPy</w:t>
      </w:r>
      <w:r w:rsidR="13DE9A70" w:rsidRPr="1D23B126">
        <w:rPr>
          <w:lang w:val="en-US"/>
        </w:rPr>
        <w:t xml:space="preserve"> Pandas and Matplotlib (Part 3)</w:t>
      </w:r>
    </w:p>
    <w:p w14:paraId="754961EB" w14:textId="0F73B0E2"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111: Python for Data Science: </w:t>
      </w:r>
      <w:r w:rsidR="6D5BFA15" w:rsidRPr="1D23B126">
        <w:rPr>
          <w:lang w:val="en-US"/>
        </w:rPr>
        <w:t>NumPy</w:t>
      </w:r>
      <w:r w:rsidR="13DE9A70" w:rsidRPr="1D23B126">
        <w:rPr>
          <w:lang w:val="en-US"/>
        </w:rPr>
        <w:t xml:space="preserve"> Pandas and Matplotlib (Part 4)</w:t>
      </w:r>
    </w:p>
    <w:p w14:paraId="1B3E594E" w14:textId="3E226A68"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112: Python for Data Science: </w:t>
      </w:r>
      <w:r w:rsidR="6D5BFA15" w:rsidRPr="1D23B126">
        <w:rPr>
          <w:lang w:val="en-US"/>
        </w:rPr>
        <w:t>NumPy</w:t>
      </w:r>
      <w:r w:rsidR="13DE9A70" w:rsidRPr="1D23B126">
        <w:rPr>
          <w:lang w:val="en-US"/>
        </w:rPr>
        <w:t xml:space="preserve"> Pandas and Matplotlib (Part 5)</w:t>
      </w:r>
    </w:p>
    <w:p w14:paraId="41F4B9DC" w14:textId="71DE8D97"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113: Python for Data Science: </w:t>
      </w:r>
      <w:r w:rsidR="6D5BFA15" w:rsidRPr="1D23B126">
        <w:rPr>
          <w:lang w:val="en-US"/>
        </w:rPr>
        <w:t>NumPy</w:t>
      </w:r>
      <w:r w:rsidR="13DE9A70" w:rsidRPr="1D23B126">
        <w:rPr>
          <w:lang w:val="en-US"/>
        </w:rPr>
        <w:t xml:space="preserve"> Pandas and Matplotlib (Part 6)</w:t>
      </w:r>
    </w:p>
    <w:p w14:paraId="648B136C" w14:textId="27216134"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114: Python for Data Science: </w:t>
      </w:r>
      <w:r w:rsidR="042F2F31" w:rsidRPr="1D23B126">
        <w:rPr>
          <w:lang w:val="en-US"/>
        </w:rPr>
        <w:t>Dataset</w:t>
      </w:r>
      <w:r w:rsidR="13DE9A70" w:rsidRPr="1D23B126">
        <w:rPr>
          <w:lang w:val="en-US"/>
        </w:rPr>
        <w:t xml:space="preserve"> Preprocessing</w:t>
      </w:r>
    </w:p>
    <w:p w14:paraId="467502A8" w14:textId="399A07BF" w:rsidR="00224F40" w:rsidRDefault="00CA0FD7" w:rsidP="1D23B126">
      <w:pPr>
        <w:pStyle w:val="Heading2"/>
        <w:spacing w:before="240" w:line="360" w:lineRule="auto"/>
        <w:rPr>
          <w:lang w:val="en-US"/>
        </w:rPr>
      </w:pPr>
      <w:r>
        <w:rPr>
          <w:lang w:val="en-US"/>
        </w:rPr>
        <w:t xml:space="preserve"> </w:t>
      </w:r>
      <w:r w:rsidR="13DE9A70" w:rsidRPr="1D23B126">
        <w:rPr>
          <w:lang w:val="en-US"/>
        </w:rPr>
        <w:t>115: Python for Data Science: TensorFlow for classification</w:t>
      </w:r>
    </w:p>
    <w:p w14:paraId="11F3BA81" w14:textId="49820A66" w:rsidR="00224F40" w:rsidRDefault="00CA0FD7" w:rsidP="1D23B126">
      <w:pPr>
        <w:pStyle w:val="Heading2"/>
        <w:spacing w:before="240" w:line="360" w:lineRule="auto"/>
        <w:rPr>
          <w:lang w:val="en-US"/>
        </w:rPr>
      </w:pPr>
      <w:r>
        <w:rPr>
          <w:lang w:val="en-US"/>
        </w:rPr>
        <w:t xml:space="preserve"> </w:t>
      </w:r>
      <w:r w:rsidR="13DE9A70" w:rsidRPr="1D23B126">
        <w:rPr>
          <w:lang w:val="en-US"/>
        </w:rPr>
        <w:t>116: Implementation of DNN for COVID 19 Analysis: COVID19 Data Analysis</w:t>
      </w:r>
    </w:p>
    <w:p w14:paraId="4E46A7AD" w14:textId="51C101E9" w:rsidR="00224F40" w:rsidRDefault="00CA0FD7" w:rsidP="1D23B126">
      <w:pPr>
        <w:pStyle w:val="Heading2"/>
        <w:spacing w:before="240" w:line="360" w:lineRule="auto"/>
        <w:rPr>
          <w:lang w:val="en-US"/>
        </w:rPr>
      </w:pPr>
      <w:r>
        <w:rPr>
          <w:lang w:val="en-US"/>
        </w:rPr>
        <w:t xml:space="preserve"> </w:t>
      </w:r>
      <w:r w:rsidR="13DE9A70" w:rsidRPr="1D23B126">
        <w:rPr>
          <w:lang w:val="en-US"/>
        </w:rPr>
        <w:t>117: Implementation of DNN for COVID 19 Analysis: COVID19 Regression with TensorFlow</w:t>
      </w:r>
    </w:p>
    <w:p w14:paraId="721496B8" w14:textId="4D0D4F82" w:rsidR="00224F40" w:rsidRDefault="13DE9A70" w:rsidP="1D23B126">
      <w:pPr>
        <w:pStyle w:val="Heading1"/>
        <w:spacing w:line="360" w:lineRule="auto"/>
        <w:rPr>
          <w:lang w:val="en-US"/>
        </w:rPr>
      </w:pPr>
      <w:r w:rsidRPr="1D23B126">
        <w:rPr>
          <w:lang w:val="en-US"/>
        </w:rPr>
        <w:t>Section 8: Deep learning: Convolutional Neural Networks with Python</w:t>
      </w:r>
    </w:p>
    <w:p w14:paraId="2A47108F" w14:textId="0D95CCE4" w:rsidR="00224F40" w:rsidRDefault="00CA0FD7" w:rsidP="1D23B126">
      <w:pPr>
        <w:pStyle w:val="Heading2"/>
        <w:spacing w:before="240" w:line="360" w:lineRule="auto"/>
        <w:rPr>
          <w:lang w:val="en-US"/>
        </w:rPr>
      </w:pPr>
      <w:r>
        <w:rPr>
          <w:lang w:val="en-US"/>
        </w:rPr>
        <w:t xml:space="preserve"> </w:t>
      </w:r>
      <w:r w:rsidR="13DE9A70" w:rsidRPr="1D23B126">
        <w:rPr>
          <w:lang w:val="en-US"/>
        </w:rPr>
        <w:t>1: Introduction: Why CNN</w:t>
      </w:r>
    </w:p>
    <w:p w14:paraId="035300A4" w14:textId="65803D30" w:rsidR="00224F40" w:rsidRDefault="00CA0FD7" w:rsidP="1D23B126">
      <w:pPr>
        <w:pStyle w:val="Heading2"/>
        <w:spacing w:before="240" w:line="360" w:lineRule="auto"/>
        <w:rPr>
          <w:lang w:val="en-US"/>
        </w:rPr>
      </w:pPr>
      <w:r>
        <w:rPr>
          <w:lang w:val="en-US"/>
        </w:rPr>
        <w:t xml:space="preserve"> </w:t>
      </w:r>
      <w:r w:rsidR="13DE9A70" w:rsidRPr="1D23B126">
        <w:rPr>
          <w:lang w:val="en-US"/>
        </w:rPr>
        <w:t>2: Introduction: Focus of the Course</w:t>
      </w:r>
    </w:p>
    <w:p w14:paraId="224C3A05" w14:textId="5043D0BA" w:rsidR="00224F40" w:rsidRDefault="00CA0FD7" w:rsidP="1D23B126">
      <w:pPr>
        <w:pStyle w:val="Heading2"/>
        <w:spacing w:before="240" w:line="360" w:lineRule="auto"/>
        <w:rPr>
          <w:lang w:val="en-US"/>
        </w:rPr>
      </w:pPr>
      <w:r>
        <w:rPr>
          <w:lang w:val="en-US"/>
        </w:rPr>
        <w:lastRenderedPageBreak/>
        <w:t xml:space="preserve"> </w:t>
      </w:r>
      <w:r w:rsidR="4C986604" w:rsidRPr="1D23B126">
        <w:rPr>
          <w:lang w:val="en-US"/>
        </w:rPr>
        <w:t>3</w:t>
      </w:r>
      <w:r w:rsidR="13DE9A70" w:rsidRPr="1D23B126">
        <w:rPr>
          <w:lang w:val="en-US"/>
        </w:rPr>
        <w:t>: Image Processing: Gray</w:t>
      </w:r>
      <w:r w:rsidR="000875A0" w:rsidRPr="1D23B126">
        <w:rPr>
          <w:lang w:val="en-US"/>
        </w:rPr>
        <w:t>s</w:t>
      </w:r>
      <w:r w:rsidR="13DE9A70" w:rsidRPr="1D23B126">
        <w:rPr>
          <w:lang w:val="en-US"/>
        </w:rPr>
        <w:t>cale Images</w:t>
      </w:r>
    </w:p>
    <w:p w14:paraId="615A8C43" w14:textId="4B0968DC" w:rsidR="00224F40" w:rsidRDefault="00CA0FD7" w:rsidP="1D23B126">
      <w:pPr>
        <w:pStyle w:val="Heading2"/>
        <w:spacing w:before="240" w:line="360" w:lineRule="auto"/>
        <w:rPr>
          <w:lang w:val="en-US"/>
        </w:rPr>
      </w:pPr>
      <w:r>
        <w:rPr>
          <w:lang w:val="en-US"/>
        </w:rPr>
        <w:t xml:space="preserve"> </w:t>
      </w:r>
      <w:r w:rsidR="0023D6FF" w:rsidRPr="1D23B126">
        <w:rPr>
          <w:lang w:val="en-US"/>
        </w:rPr>
        <w:t>4</w:t>
      </w:r>
      <w:r w:rsidR="13DE9A70" w:rsidRPr="1D23B126">
        <w:rPr>
          <w:lang w:val="en-US"/>
        </w:rPr>
        <w:t>: Image Processing: RGB Images</w:t>
      </w:r>
    </w:p>
    <w:p w14:paraId="69C3CAE4" w14:textId="3A5ED244" w:rsidR="00224F40" w:rsidRDefault="00CA0FD7" w:rsidP="1D23B126">
      <w:pPr>
        <w:pStyle w:val="Heading2"/>
        <w:spacing w:before="240" w:line="360" w:lineRule="auto"/>
        <w:rPr>
          <w:lang w:val="en-US"/>
        </w:rPr>
      </w:pPr>
      <w:r>
        <w:rPr>
          <w:lang w:val="en-US"/>
        </w:rPr>
        <w:t xml:space="preserve"> </w:t>
      </w:r>
      <w:r w:rsidR="48716374" w:rsidRPr="1D23B126">
        <w:rPr>
          <w:lang w:val="en-US"/>
        </w:rPr>
        <w:t>5</w:t>
      </w:r>
      <w:r w:rsidR="13DE9A70" w:rsidRPr="1D23B126">
        <w:rPr>
          <w:lang w:val="en-US"/>
        </w:rPr>
        <w:t>: Image Processing: Reading and Showing Images in Python</w:t>
      </w:r>
    </w:p>
    <w:p w14:paraId="174B83E4" w14:textId="5EF82702" w:rsidR="00224F40" w:rsidRDefault="00CA0FD7" w:rsidP="1D23B126">
      <w:pPr>
        <w:pStyle w:val="Heading2"/>
        <w:spacing w:before="240" w:line="360" w:lineRule="auto"/>
        <w:rPr>
          <w:lang w:val="en-US"/>
        </w:rPr>
      </w:pPr>
      <w:r>
        <w:rPr>
          <w:lang w:val="en-US"/>
        </w:rPr>
        <w:t xml:space="preserve"> </w:t>
      </w:r>
      <w:r w:rsidR="751ACBA7" w:rsidRPr="1D23B126">
        <w:rPr>
          <w:lang w:val="en-US"/>
        </w:rPr>
        <w:t>6</w:t>
      </w:r>
      <w:r w:rsidR="13DE9A70" w:rsidRPr="1D23B126">
        <w:rPr>
          <w:lang w:val="en-US"/>
        </w:rPr>
        <w:t>: Image Processing: Converting an Image to Grayscale in Python</w:t>
      </w:r>
    </w:p>
    <w:p w14:paraId="470F8D5B" w14:textId="40DB9D19" w:rsidR="00224F40" w:rsidRDefault="00CA0FD7" w:rsidP="1D23B126">
      <w:pPr>
        <w:pStyle w:val="Heading2"/>
        <w:spacing w:before="240" w:line="360" w:lineRule="auto"/>
        <w:rPr>
          <w:lang w:val="en-US"/>
        </w:rPr>
      </w:pPr>
      <w:r>
        <w:rPr>
          <w:lang w:val="en-US"/>
        </w:rPr>
        <w:t xml:space="preserve"> </w:t>
      </w:r>
      <w:r w:rsidR="2EE7BA6F" w:rsidRPr="1D23B126">
        <w:rPr>
          <w:lang w:val="en-US"/>
        </w:rPr>
        <w:t>7</w:t>
      </w:r>
      <w:r w:rsidR="13DE9A70" w:rsidRPr="1D23B126">
        <w:rPr>
          <w:lang w:val="en-US"/>
        </w:rPr>
        <w:t>: Image Processing: Image Formation</w:t>
      </w:r>
    </w:p>
    <w:p w14:paraId="3AAEB97F" w14:textId="19B9E56D" w:rsidR="00224F40" w:rsidRDefault="00CA0FD7" w:rsidP="1D23B126">
      <w:pPr>
        <w:pStyle w:val="Heading2"/>
        <w:spacing w:before="240" w:line="360" w:lineRule="auto"/>
        <w:rPr>
          <w:lang w:val="en-US"/>
        </w:rPr>
      </w:pPr>
      <w:r>
        <w:rPr>
          <w:lang w:val="en-US"/>
        </w:rPr>
        <w:t xml:space="preserve"> </w:t>
      </w:r>
      <w:r w:rsidR="246DA8F4" w:rsidRPr="1D23B126">
        <w:rPr>
          <w:lang w:val="en-US"/>
        </w:rPr>
        <w:t>8</w:t>
      </w:r>
      <w:r w:rsidR="13DE9A70" w:rsidRPr="1D23B126">
        <w:rPr>
          <w:lang w:val="en-US"/>
        </w:rPr>
        <w:t>: Image Processing: Image Blurring 1</w:t>
      </w:r>
    </w:p>
    <w:p w14:paraId="5C0F0404" w14:textId="110BB029" w:rsidR="00224F40" w:rsidRDefault="00CA0FD7" w:rsidP="1D23B126">
      <w:pPr>
        <w:pStyle w:val="Heading2"/>
        <w:spacing w:before="240" w:line="360" w:lineRule="auto"/>
        <w:rPr>
          <w:lang w:val="en-US"/>
        </w:rPr>
      </w:pPr>
      <w:r>
        <w:rPr>
          <w:lang w:val="en-US"/>
        </w:rPr>
        <w:t xml:space="preserve"> </w:t>
      </w:r>
      <w:r w:rsidR="12E61195" w:rsidRPr="1D23B126">
        <w:rPr>
          <w:lang w:val="en-US"/>
        </w:rPr>
        <w:t>9</w:t>
      </w:r>
      <w:r w:rsidR="13DE9A70" w:rsidRPr="1D23B126">
        <w:rPr>
          <w:lang w:val="en-US"/>
        </w:rPr>
        <w:t>: Image Processing: Image Blurring 2</w:t>
      </w:r>
    </w:p>
    <w:p w14:paraId="471A0736" w14:textId="14034971" w:rsidR="00224F40" w:rsidRDefault="00CA0FD7" w:rsidP="1D23B126">
      <w:pPr>
        <w:pStyle w:val="Heading2"/>
        <w:spacing w:before="240" w:line="360" w:lineRule="auto"/>
        <w:rPr>
          <w:lang w:val="en-US"/>
        </w:rPr>
      </w:pPr>
      <w:r>
        <w:rPr>
          <w:lang w:val="en-US"/>
        </w:rPr>
        <w:t xml:space="preserve"> </w:t>
      </w:r>
      <w:r w:rsidR="13DE9A70" w:rsidRPr="1D23B126">
        <w:rPr>
          <w:lang w:val="en-US"/>
        </w:rPr>
        <w:t>1</w:t>
      </w:r>
      <w:r w:rsidR="21391BD2" w:rsidRPr="1D23B126">
        <w:rPr>
          <w:lang w:val="en-US"/>
        </w:rPr>
        <w:t>0</w:t>
      </w:r>
      <w:r w:rsidR="13DE9A70" w:rsidRPr="1D23B126">
        <w:rPr>
          <w:lang w:val="en-US"/>
        </w:rPr>
        <w:t>: Image Processing: General Image Filtering</w:t>
      </w:r>
    </w:p>
    <w:p w14:paraId="4C9382D3" w14:textId="7461C39C" w:rsidR="00224F40" w:rsidRDefault="00CA0FD7" w:rsidP="1D23B126">
      <w:pPr>
        <w:pStyle w:val="Heading2"/>
        <w:spacing w:before="240" w:line="360" w:lineRule="auto"/>
        <w:rPr>
          <w:lang w:val="en-US"/>
        </w:rPr>
      </w:pPr>
      <w:r>
        <w:rPr>
          <w:lang w:val="en-US"/>
        </w:rPr>
        <w:t xml:space="preserve"> </w:t>
      </w:r>
      <w:r w:rsidR="13DE9A70" w:rsidRPr="1D23B126">
        <w:rPr>
          <w:lang w:val="en-US"/>
        </w:rPr>
        <w:t>1</w:t>
      </w:r>
      <w:r w:rsidR="5EC23428" w:rsidRPr="1D23B126">
        <w:rPr>
          <w:lang w:val="en-US"/>
        </w:rPr>
        <w:t>1</w:t>
      </w:r>
      <w:r w:rsidR="13DE9A70" w:rsidRPr="1D23B126">
        <w:rPr>
          <w:lang w:val="en-US"/>
        </w:rPr>
        <w:t>: Image Processing: Convolution</w:t>
      </w:r>
    </w:p>
    <w:p w14:paraId="520EBB2F" w14:textId="67A0A6A8" w:rsidR="00224F40" w:rsidRDefault="00CA0FD7" w:rsidP="1D23B126">
      <w:pPr>
        <w:pStyle w:val="Heading2"/>
        <w:spacing w:before="240" w:line="360" w:lineRule="auto"/>
        <w:rPr>
          <w:lang w:val="en-US"/>
        </w:rPr>
      </w:pPr>
      <w:r>
        <w:rPr>
          <w:lang w:val="en-US"/>
        </w:rPr>
        <w:t xml:space="preserve"> </w:t>
      </w:r>
      <w:r w:rsidR="13DE9A70" w:rsidRPr="1D23B126">
        <w:rPr>
          <w:lang w:val="en-US"/>
        </w:rPr>
        <w:t>1</w:t>
      </w:r>
      <w:r w:rsidR="635FF021" w:rsidRPr="1D23B126">
        <w:rPr>
          <w:lang w:val="en-US"/>
        </w:rPr>
        <w:t>2</w:t>
      </w:r>
      <w:r w:rsidR="13DE9A70" w:rsidRPr="1D23B126">
        <w:rPr>
          <w:lang w:val="en-US"/>
        </w:rPr>
        <w:t>: Image Processing: Edge Detection</w:t>
      </w:r>
    </w:p>
    <w:p w14:paraId="1A2FCE72" w14:textId="70110F7B" w:rsidR="00224F40" w:rsidRDefault="00CA0FD7" w:rsidP="1D23B126">
      <w:pPr>
        <w:pStyle w:val="Heading2"/>
        <w:spacing w:before="240" w:line="360" w:lineRule="auto"/>
        <w:rPr>
          <w:lang w:val="en-US"/>
        </w:rPr>
      </w:pPr>
      <w:r>
        <w:rPr>
          <w:lang w:val="en-US"/>
        </w:rPr>
        <w:t xml:space="preserve"> </w:t>
      </w:r>
      <w:r w:rsidR="13DE9A70" w:rsidRPr="1D23B126">
        <w:rPr>
          <w:lang w:val="en-US"/>
        </w:rPr>
        <w:t>1</w:t>
      </w:r>
      <w:r w:rsidR="1021B901" w:rsidRPr="1D23B126">
        <w:rPr>
          <w:lang w:val="en-US"/>
        </w:rPr>
        <w:t>3</w:t>
      </w:r>
      <w:r w:rsidR="13DE9A70" w:rsidRPr="1D23B126">
        <w:rPr>
          <w:lang w:val="en-US"/>
        </w:rPr>
        <w:t>: Image Processing: Image Sharpening</w:t>
      </w:r>
    </w:p>
    <w:p w14:paraId="370FB31F" w14:textId="64ADC712" w:rsidR="00224F40" w:rsidRDefault="00CA0FD7" w:rsidP="1D23B126">
      <w:pPr>
        <w:pStyle w:val="Heading2"/>
        <w:spacing w:before="240" w:line="360" w:lineRule="auto"/>
        <w:rPr>
          <w:lang w:val="en-US"/>
        </w:rPr>
      </w:pPr>
      <w:r>
        <w:rPr>
          <w:lang w:val="en-US"/>
        </w:rPr>
        <w:t xml:space="preserve"> </w:t>
      </w:r>
      <w:r w:rsidR="13DE9A70" w:rsidRPr="1D23B126">
        <w:rPr>
          <w:lang w:val="en-US"/>
        </w:rPr>
        <w:t>1</w:t>
      </w:r>
      <w:r w:rsidR="435190D3" w:rsidRPr="1D23B126">
        <w:rPr>
          <w:lang w:val="en-US"/>
        </w:rPr>
        <w:t>4</w:t>
      </w:r>
      <w:r w:rsidR="13DE9A70" w:rsidRPr="1D23B126">
        <w:rPr>
          <w:lang w:val="en-US"/>
        </w:rPr>
        <w:t>: Image Processing: Implementation of Image Blurring Edge Detection Image Sharpening in Python</w:t>
      </w:r>
    </w:p>
    <w:p w14:paraId="70577F94" w14:textId="146BE1CB" w:rsidR="00224F40" w:rsidRDefault="00CA0FD7" w:rsidP="1D23B126">
      <w:pPr>
        <w:pStyle w:val="Heading2"/>
        <w:spacing w:before="240" w:line="360" w:lineRule="auto"/>
        <w:rPr>
          <w:lang w:val="en-US"/>
        </w:rPr>
      </w:pPr>
      <w:r>
        <w:rPr>
          <w:lang w:val="en-US"/>
        </w:rPr>
        <w:t xml:space="preserve"> </w:t>
      </w:r>
      <w:r w:rsidR="13DE9A70" w:rsidRPr="1D23B126">
        <w:rPr>
          <w:lang w:val="en-US"/>
        </w:rPr>
        <w:t>1</w:t>
      </w:r>
      <w:r w:rsidR="3642A975" w:rsidRPr="1D23B126">
        <w:rPr>
          <w:lang w:val="en-US"/>
        </w:rPr>
        <w:t>5</w:t>
      </w:r>
      <w:r w:rsidR="13DE9A70" w:rsidRPr="1D23B126">
        <w:rPr>
          <w:lang w:val="en-US"/>
        </w:rPr>
        <w:t xml:space="preserve">: Image Processing: </w:t>
      </w:r>
      <w:r w:rsidR="1C90F8B4" w:rsidRPr="1D23B126">
        <w:rPr>
          <w:lang w:val="en-US"/>
        </w:rPr>
        <w:t>Parametric</w:t>
      </w:r>
      <w:r w:rsidR="13DE9A70" w:rsidRPr="1D23B126">
        <w:rPr>
          <w:lang w:val="en-US"/>
        </w:rPr>
        <w:t xml:space="preserve"> Shape Detection</w:t>
      </w:r>
    </w:p>
    <w:p w14:paraId="67C6505E" w14:textId="712F5A14" w:rsidR="00224F40" w:rsidRDefault="00CA0FD7" w:rsidP="1D23B126">
      <w:pPr>
        <w:pStyle w:val="Heading2"/>
        <w:spacing w:before="240" w:line="360" w:lineRule="auto"/>
        <w:rPr>
          <w:lang w:val="en-US"/>
        </w:rPr>
      </w:pPr>
      <w:r>
        <w:rPr>
          <w:lang w:val="en-US"/>
        </w:rPr>
        <w:t xml:space="preserve"> </w:t>
      </w:r>
      <w:r w:rsidR="13DE9A70" w:rsidRPr="1D23B126">
        <w:rPr>
          <w:lang w:val="en-US"/>
        </w:rPr>
        <w:t>1</w:t>
      </w:r>
      <w:r w:rsidR="0CA766D6" w:rsidRPr="1D23B126">
        <w:rPr>
          <w:lang w:val="en-US"/>
        </w:rPr>
        <w:t>6</w:t>
      </w:r>
      <w:r w:rsidR="13DE9A70" w:rsidRPr="1D23B126">
        <w:rPr>
          <w:lang w:val="en-US"/>
        </w:rPr>
        <w:t>: Image Processing: Image Processing Activity</w:t>
      </w:r>
    </w:p>
    <w:p w14:paraId="3E060CE0" w14:textId="46B63961" w:rsidR="00224F40" w:rsidRDefault="00CA0FD7" w:rsidP="1D23B126">
      <w:pPr>
        <w:pStyle w:val="Heading2"/>
        <w:spacing w:before="240" w:line="360" w:lineRule="auto"/>
        <w:rPr>
          <w:lang w:val="en-US"/>
        </w:rPr>
      </w:pPr>
      <w:r>
        <w:rPr>
          <w:lang w:val="en-US"/>
        </w:rPr>
        <w:t xml:space="preserve"> </w:t>
      </w:r>
      <w:r w:rsidR="13DE9A70" w:rsidRPr="1D23B126">
        <w:rPr>
          <w:lang w:val="en-US"/>
        </w:rPr>
        <w:t>1</w:t>
      </w:r>
      <w:r w:rsidR="25B5D9DF" w:rsidRPr="1D23B126">
        <w:rPr>
          <w:lang w:val="en-US"/>
        </w:rPr>
        <w:t>7</w:t>
      </w:r>
      <w:r w:rsidR="13DE9A70" w:rsidRPr="1D23B126">
        <w:rPr>
          <w:lang w:val="en-US"/>
        </w:rPr>
        <w:t>: Object Detection: Introduction to Object Detection</w:t>
      </w:r>
    </w:p>
    <w:p w14:paraId="0928C857" w14:textId="1894AC2C" w:rsidR="00224F40" w:rsidRDefault="00CA0FD7" w:rsidP="1D23B126">
      <w:pPr>
        <w:pStyle w:val="Heading2"/>
        <w:spacing w:before="240" w:line="360" w:lineRule="auto"/>
        <w:rPr>
          <w:lang w:val="en-US"/>
        </w:rPr>
      </w:pPr>
      <w:r>
        <w:rPr>
          <w:lang w:val="en-US"/>
        </w:rPr>
        <w:t xml:space="preserve"> </w:t>
      </w:r>
      <w:r w:rsidR="13DE9A70" w:rsidRPr="1D23B126">
        <w:rPr>
          <w:lang w:val="en-US"/>
        </w:rPr>
        <w:t>1</w:t>
      </w:r>
      <w:r w:rsidR="172062BE" w:rsidRPr="1D23B126">
        <w:rPr>
          <w:lang w:val="en-US"/>
        </w:rPr>
        <w:t>8</w:t>
      </w:r>
      <w:r w:rsidR="13DE9A70" w:rsidRPr="1D23B126">
        <w:rPr>
          <w:lang w:val="en-US"/>
        </w:rPr>
        <w:t xml:space="preserve">: Object Detection: Classification </w:t>
      </w:r>
      <w:r w:rsidR="12281D23" w:rsidRPr="1D23B126">
        <w:rPr>
          <w:lang w:val="en-US"/>
        </w:rPr>
        <w:t>Pipeline</w:t>
      </w:r>
    </w:p>
    <w:p w14:paraId="7C9A78B6" w14:textId="35D97EEC" w:rsidR="00224F40" w:rsidRDefault="00CA0FD7" w:rsidP="1D23B126">
      <w:pPr>
        <w:pStyle w:val="Heading2"/>
        <w:spacing w:before="240" w:line="360" w:lineRule="auto"/>
        <w:rPr>
          <w:lang w:val="en-US"/>
        </w:rPr>
      </w:pPr>
      <w:r>
        <w:rPr>
          <w:lang w:val="en-US"/>
        </w:rPr>
        <w:t xml:space="preserve"> </w:t>
      </w:r>
      <w:r w:rsidR="16AAB901" w:rsidRPr="1D23B126">
        <w:rPr>
          <w:lang w:val="en-US"/>
        </w:rPr>
        <w:t>19</w:t>
      </w:r>
      <w:r w:rsidR="13DE9A70" w:rsidRPr="1D23B126">
        <w:rPr>
          <w:lang w:val="en-US"/>
        </w:rPr>
        <w:t>: Object Detection: Sliding Window Implementation</w:t>
      </w:r>
    </w:p>
    <w:p w14:paraId="4D15C66B" w14:textId="7F3066DB" w:rsidR="00224F40" w:rsidRDefault="00CA0FD7" w:rsidP="1D23B126">
      <w:pPr>
        <w:pStyle w:val="Heading2"/>
        <w:spacing w:before="240" w:line="360" w:lineRule="auto"/>
        <w:rPr>
          <w:lang w:val="en-US"/>
        </w:rPr>
      </w:pPr>
      <w:r>
        <w:rPr>
          <w:lang w:val="en-US"/>
        </w:rPr>
        <w:t xml:space="preserve"> </w:t>
      </w:r>
      <w:r w:rsidR="13DE9A70" w:rsidRPr="1D23B126">
        <w:rPr>
          <w:lang w:val="en-US"/>
        </w:rPr>
        <w:t>2</w:t>
      </w:r>
      <w:r w:rsidR="4C6EEEC6" w:rsidRPr="1D23B126">
        <w:rPr>
          <w:lang w:val="en-US"/>
        </w:rPr>
        <w:t>0</w:t>
      </w:r>
      <w:r w:rsidR="13DE9A70" w:rsidRPr="1D23B126">
        <w:rPr>
          <w:lang w:val="en-US"/>
        </w:rPr>
        <w:t>: Object Detection: Shift Scale Rotation Invariance</w:t>
      </w:r>
    </w:p>
    <w:p w14:paraId="5769CAB7" w14:textId="79EF4FE9" w:rsidR="00224F40" w:rsidRDefault="00CA0FD7" w:rsidP="1D23B126">
      <w:pPr>
        <w:pStyle w:val="Heading2"/>
        <w:spacing w:before="240" w:line="360" w:lineRule="auto"/>
        <w:rPr>
          <w:lang w:val="en-US"/>
        </w:rPr>
      </w:pPr>
      <w:r>
        <w:rPr>
          <w:lang w:val="en-US"/>
        </w:rPr>
        <w:t xml:space="preserve"> </w:t>
      </w:r>
      <w:r w:rsidR="13DE9A70" w:rsidRPr="1D23B126">
        <w:rPr>
          <w:lang w:val="en-US"/>
        </w:rPr>
        <w:t>2</w:t>
      </w:r>
      <w:r w:rsidR="00F82CE2" w:rsidRPr="1D23B126">
        <w:rPr>
          <w:lang w:val="en-US"/>
        </w:rPr>
        <w:t>1</w:t>
      </w:r>
      <w:r w:rsidR="13DE9A70" w:rsidRPr="1D23B126">
        <w:rPr>
          <w:lang w:val="en-US"/>
        </w:rPr>
        <w:t>: Object Detection: Person Detection</w:t>
      </w:r>
    </w:p>
    <w:p w14:paraId="1092B223" w14:textId="74249898"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2</w:t>
      </w:r>
      <w:r w:rsidR="20B2228C" w:rsidRPr="1D23B126">
        <w:rPr>
          <w:lang w:val="en-US"/>
        </w:rPr>
        <w:t>2</w:t>
      </w:r>
      <w:r w:rsidR="13DE9A70" w:rsidRPr="1D23B126">
        <w:rPr>
          <w:lang w:val="en-US"/>
        </w:rPr>
        <w:t>: Object Detection: HOG Features</w:t>
      </w:r>
    </w:p>
    <w:p w14:paraId="66C8B284" w14:textId="5FFC0D9F" w:rsidR="00224F40" w:rsidRDefault="00CA0FD7" w:rsidP="1D23B126">
      <w:pPr>
        <w:pStyle w:val="Heading2"/>
        <w:spacing w:before="240" w:line="360" w:lineRule="auto"/>
        <w:rPr>
          <w:lang w:val="en-US"/>
        </w:rPr>
      </w:pPr>
      <w:r>
        <w:rPr>
          <w:lang w:val="en-US"/>
        </w:rPr>
        <w:t xml:space="preserve"> </w:t>
      </w:r>
      <w:r w:rsidR="13DE9A70" w:rsidRPr="1D23B126">
        <w:rPr>
          <w:lang w:val="en-US"/>
        </w:rPr>
        <w:t>2</w:t>
      </w:r>
      <w:r w:rsidR="02B8981A" w:rsidRPr="1D23B126">
        <w:rPr>
          <w:lang w:val="en-US"/>
        </w:rPr>
        <w:t>3</w:t>
      </w:r>
      <w:r w:rsidR="13DE9A70" w:rsidRPr="1D23B126">
        <w:rPr>
          <w:lang w:val="en-US"/>
        </w:rPr>
        <w:t>: Object Detection: Hand Engineering</w:t>
      </w:r>
      <w:r w:rsidR="00A37497" w:rsidRPr="1D23B126">
        <w:rPr>
          <w:lang w:val="en-US"/>
        </w:rPr>
        <w:t xml:space="preserve"> </w:t>
      </w:r>
      <w:r w:rsidR="00F05102" w:rsidRPr="1D23B126">
        <w:rPr>
          <w:lang w:val="en-US"/>
        </w:rPr>
        <w:t>V</w:t>
      </w:r>
      <w:r w:rsidR="00A37497" w:rsidRPr="1D23B126">
        <w:rPr>
          <w:lang w:val="en-US"/>
        </w:rPr>
        <w:t xml:space="preserve">ersus </w:t>
      </w:r>
      <w:r w:rsidR="13DE9A70" w:rsidRPr="1D23B126">
        <w:rPr>
          <w:lang w:val="en-US"/>
        </w:rPr>
        <w:t>CNNs</w:t>
      </w:r>
    </w:p>
    <w:p w14:paraId="3C756EEF" w14:textId="13022150" w:rsidR="00224F40" w:rsidRDefault="00CA0FD7" w:rsidP="1D23B126">
      <w:pPr>
        <w:pStyle w:val="Heading2"/>
        <w:spacing w:before="240" w:line="360" w:lineRule="auto"/>
        <w:rPr>
          <w:lang w:val="en-US"/>
        </w:rPr>
      </w:pPr>
      <w:r>
        <w:rPr>
          <w:lang w:val="en-US"/>
        </w:rPr>
        <w:t xml:space="preserve"> </w:t>
      </w:r>
      <w:r w:rsidR="13DE9A70" w:rsidRPr="1D23B126">
        <w:rPr>
          <w:lang w:val="en-US"/>
        </w:rPr>
        <w:t>2</w:t>
      </w:r>
      <w:r w:rsidR="35551150" w:rsidRPr="1D23B126">
        <w:rPr>
          <w:lang w:val="en-US"/>
        </w:rPr>
        <w:t>4</w:t>
      </w:r>
      <w:r w:rsidR="13DE9A70" w:rsidRPr="1D23B126">
        <w:rPr>
          <w:lang w:val="en-US"/>
        </w:rPr>
        <w:t>: Object Detection: Object Detection Activity</w:t>
      </w:r>
    </w:p>
    <w:p w14:paraId="002D9FC5" w14:textId="3C6A6B7C" w:rsidR="00224F40" w:rsidRDefault="00CA0FD7" w:rsidP="1D23B126">
      <w:pPr>
        <w:pStyle w:val="Heading2"/>
        <w:spacing w:before="240" w:line="360" w:lineRule="auto"/>
        <w:rPr>
          <w:lang w:val="en-US"/>
        </w:rPr>
      </w:pPr>
      <w:r>
        <w:rPr>
          <w:lang w:val="en-US"/>
        </w:rPr>
        <w:t xml:space="preserve"> </w:t>
      </w:r>
      <w:r w:rsidR="13DE9A70" w:rsidRPr="1D23B126">
        <w:rPr>
          <w:lang w:val="en-US"/>
        </w:rPr>
        <w:t>2</w:t>
      </w:r>
      <w:r w:rsidR="7D9EFB74" w:rsidRPr="1D23B126">
        <w:rPr>
          <w:lang w:val="en-US"/>
        </w:rPr>
        <w:t>5</w:t>
      </w:r>
      <w:r w:rsidR="13DE9A70" w:rsidRPr="1D23B126">
        <w:rPr>
          <w:lang w:val="en-US"/>
        </w:rPr>
        <w:t>: Deep Neural Network Architecture: Convolution Revisited</w:t>
      </w:r>
    </w:p>
    <w:p w14:paraId="7156ECFB" w14:textId="750AB42D" w:rsidR="00224F40" w:rsidRDefault="00CA0FD7" w:rsidP="1D23B126">
      <w:pPr>
        <w:pStyle w:val="Heading2"/>
        <w:spacing w:before="240" w:line="360" w:lineRule="auto"/>
        <w:rPr>
          <w:lang w:val="en-US"/>
        </w:rPr>
      </w:pPr>
      <w:r>
        <w:rPr>
          <w:lang w:val="en-US"/>
        </w:rPr>
        <w:t xml:space="preserve"> </w:t>
      </w:r>
      <w:r w:rsidR="13DE9A70" w:rsidRPr="1D23B126">
        <w:rPr>
          <w:lang w:val="en-US"/>
        </w:rPr>
        <w:t>2</w:t>
      </w:r>
      <w:r w:rsidR="29507C7A" w:rsidRPr="1D23B126">
        <w:rPr>
          <w:lang w:val="en-US"/>
        </w:rPr>
        <w:t>6</w:t>
      </w:r>
      <w:r w:rsidR="13DE9A70" w:rsidRPr="1D23B126">
        <w:rPr>
          <w:lang w:val="en-US"/>
        </w:rPr>
        <w:t>: Deep Neural Network Architecture: Implementing Convolution in Python Revisited</w:t>
      </w:r>
    </w:p>
    <w:p w14:paraId="2ECE3DAA" w14:textId="78D2E146" w:rsidR="00224F40" w:rsidRDefault="00CA0FD7" w:rsidP="1D23B126">
      <w:pPr>
        <w:pStyle w:val="Heading2"/>
        <w:spacing w:before="240" w:line="360" w:lineRule="auto"/>
        <w:rPr>
          <w:lang w:val="en-US"/>
        </w:rPr>
      </w:pPr>
      <w:r>
        <w:rPr>
          <w:lang w:val="en-US"/>
        </w:rPr>
        <w:t xml:space="preserve"> </w:t>
      </w:r>
      <w:r w:rsidR="13DE9A70" w:rsidRPr="1D23B126">
        <w:rPr>
          <w:lang w:val="en-US"/>
        </w:rPr>
        <w:t>2</w:t>
      </w:r>
      <w:r w:rsidR="1B10F88E" w:rsidRPr="1D23B126">
        <w:rPr>
          <w:lang w:val="en-US"/>
        </w:rPr>
        <w:t>7</w:t>
      </w:r>
      <w:r w:rsidR="13DE9A70" w:rsidRPr="1D23B126">
        <w:rPr>
          <w:lang w:val="en-US"/>
        </w:rPr>
        <w:t>: Deep Neural Network Architecture: Why Convolution</w:t>
      </w:r>
    </w:p>
    <w:p w14:paraId="39207AF3" w14:textId="597B66BC" w:rsidR="00224F40" w:rsidRDefault="00CA0FD7" w:rsidP="1D23B126">
      <w:pPr>
        <w:pStyle w:val="Heading2"/>
        <w:spacing w:before="240" w:line="360" w:lineRule="auto"/>
        <w:rPr>
          <w:lang w:val="en-US"/>
        </w:rPr>
      </w:pPr>
      <w:r>
        <w:rPr>
          <w:lang w:val="en-US"/>
        </w:rPr>
        <w:t xml:space="preserve"> </w:t>
      </w:r>
      <w:r w:rsidR="13DE9A70" w:rsidRPr="1D23B126">
        <w:rPr>
          <w:lang w:val="en-US"/>
        </w:rPr>
        <w:t>2</w:t>
      </w:r>
      <w:r w:rsidR="44EB9693" w:rsidRPr="1D23B126">
        <w:rPr>
          <w:lang w:val="en-US"/>
        </w:rPr>
        <w:t>8</w:t>
      </w:r>
      <w:r w:rsidR="13DE9A70" w:rsidRPr="1D23B126">
        <w:rPr>
          <w:lang w:val="en-US"/>
        </w:rPr>
        <w:t>: Deep Neural Network Architecture: Filters Padding Strides</w:t>
      </w:r>
    </w:p>
    <w:p w14:paraId="2E198E1A" w14:textId="09DCC88D" w:rsidR="00224F40" w:rsidRDefault="00CA0FD7" w:rsidP="1D23B126">
      <w:pPr>
        <w:pStyle w:val="Heading2"/>
        <w:spacing w:before="240" w:line="360" w:lineRule="auto"/>
        <w:rPr>
          <w:lang w:val="en-US"/>
        </w:rPr>
      </w:pPr>
      <w:r>
        <w:rPr>
          <w:lang w:val="en-US"/>
        </w:rPr>
        <w:t xml:space="preserve"> </w:t>
      </w:r>
      <w:r w:rsidR="3A5CCEDF" w:rsidRPr="1D23B126">
        <w:rPr>
          <w:lang w:val="en-US"/>
        </w:rPr>
        <w:t>2</w:t>
      </w:r>
      <w:r w:rsidR="7D2ADDBE" w:rsidRPr="1D23B126">
        <w:rPr>
          <w:lang w:val="en-US"/>
        </w:rPr>
        <w:t>9</w:t>
      </w:r>
      <w:r w:rsidR="13DE9A70" w:rsidRPr="1D23B126">
        <w:rPr>
          <w:lang w:val="en-US"/>
        </w:rPr>
        <w:t>: Deep Neural Network Architecture: Pooling Tensors</w:t>
      </w:r>
    </w:p>
    <w:p w14:paraId="256D3C69" w14:textId="6F780CE4" w:rsidR="00224F40" w:rsidRDefault="00CA0FD7" w:rsidP="1D23B126">
      <w:pPr>
        <w:pStyle w:val="Heading2"/>
        <w:spacing w:before="240" w:line="360" w:lineRule="auto"/>
        <w:rPr>
          <w:lang w:val="en-US"/>
        </w:rPr>
      </w:pPr>
      <w:r>
        <w:rPr>
          <w:lang w:val="en-US"/>
        </w:rPr>
        <w:t xml:space="preserve"> </w:t>
      </w:r>
      <w:r w:rsidR="521E73E8" w:rsidRPr="1D23B126">
        <w:rPr>
          <w:lang w:val="en-US"/>
        </w:rPr>
        <w:t>3</w:t>
      </w:r>
      <w:r w:rsidR="60CD4B35" w:rsidRPr="1D23B126">
        <w:rPr>
          <w:lang w:val="en-US"/>
        </w:rPr>
        <w:t>0</w:t>
      </w:r>
      <w:r w:rsidR="13DE9A70" w:rsidRPr="1D23B126">
        <w:rPr>
          <w:lang w:val="en-US"/>
        </w:rPr>
        <w:t>: Deep Neural Network Architecture: CNN Example</w:t>
      </w:r>
    </w:p>
    <w:p w14:paraId="6AB34E20" w14:textId="124636F9" w:rsidR="00224F40" w:rsidRDefault="00CA0FD7" w:rsidP="1D23B126">
      <w:pPr>
        <w:pStyle w:val="Heading2"/>
        <w:spacing w:before="240" w:line="360" w:lineRule="auto"/>
        <w:rPr>
          <w:lang w:val="en-US"/>
        </w:rPr>
      </w:pPr>
      <w:r>
        <w:rPr>
          <w:lang w:val="en-US"/>
        </w:rPr>
        <w:t xml:space="preserve"> </w:t>
      </w:r>
      <w:r w:rsidR="13DE9A70" w:rsidRPr="1D23B126">
        <w:rPr>
          <w:lang w:val="en-US"/>
        </w:rPr>
        <w:t>3</w:t>
      </w:r>
      <w:r w:rsidR="5CB707DD" w:rsidRPr="1D23B126">
        <w:rPr>
          <w:lang w:val="en-US"/>
        </w:rPr>
        <w:t>1</w:t>
      </w:r>
      <w:r w:rsidR="13DE9A70" w:rsidRPr="1D23B126">
        <w:rPr>
          <w:lang w:val="en-US"/>
        </w:rPr>
        <w:t>: Deep Neural Network Architecture: Convolution and Pooling Details</w:t>
      </w:r>
    </w:p>
    <w:p w14:paraId="7BC9147D" w14:textId="60CF2AE0" w:rsidR="00224F40" w:rsidRDefault="00CA0FD7" w:rsidP="1D23B126">
      <w:pPr>
        <w:pStyle w:val="Heading2"/>
        <w:spacing w:before="240" w:line="360" w:lineRule="auto"/>
        <w:rPr>
          <w:lang w:val="en-US"/>
        </w:rPr>
      </w:pPr>
      <w:r>
        <w:rPr>
          <w:lang w:val="en-US"/>
        </w:rPr>
        <w:t xml:space="preserve"> </w:t>
      </w:r>
      <w:r w:rsidR="13DE9A70" w:rsidRPr="1D23B126">
        <w:rPr>
          <w:lang w:val="en-US"/>
        </w:rPr>
        <w:t>3</w:t>
      </w:r>
      <w:r w:rsidR="6FC4A43B" w:rsidRPr="1D23B126">
        <w:rPr>
          <w:lang w:val="en-US"/>
        </w:rPr>
        <w:t>2</w:t>
      </w:r>
      <w:r w:rsidR="13DE9A70" w:rsidRPr="1D23B126">
        <w:rPr>
          <w:lang w:val="en-US"/>
        </w:rPr>
        <w:t xml:space="preserve">: Deep Neural Network Architecture: </w:t>
      </w:r>
      <w:r w:rsidR="60D7C771" w:rsidRPr="1D23B126">
        <w:rPr>
          <w:lang w:val="en-US"/>
        </w:rPr>
        <w:t>Nonvectorized</w:t>
      </w:r>
      <w:r w:rsidR="13DE9A70" w:rsidRPr="1D23B126">
        <w:rPr>
          <w:lang w:val="en-US"/>
        </w:rPr>
        <w:t xml:space="preserve"> Implementations of Conv2d and Pool2d</w:t>
      </w:r>
    </w:p>
    <w:p w14:paraId="6C23EAB5" w14:textId="2C078B6D" w:rsidR="00224F40" w:rsidRDefault="00CA0FD7" w:rsidP="1D23B126">
      <w:pPr>
        <w:pStyle w:val="Heading2"/>
        <w:spacing w:before="240" w:line="360" w:lineRule="auto"/>
        <w:rPr>
          <w:lang w:val="en-US"/>
        </w:rPr>
      </w:pPr>
      <w:r>
        <w:rPr>
          <w:lang w:val="en-US"/>
        </w:rPr>
        <w:t xml:space="preserve"> </w:t>
      </w:r>
      <w:r w:rsidR="13DE9A70" w:rsidRPr="1D23B126">
        <w:rPr>
          <w:lang w:val="en-US"/>
        </w:rPr>
        <w:t>3</w:t>
      </w:r>
      <w:r w:rsidR="2E13DDAD" w:rsidRPr="1D23B126">
        <w:rPr>
          <w:lang w:val="en-US"/>
        </w:rPr>
        <w:t>3</w:t>
      </w:r>
      <w:r w:rsidR="13DE9A70" w:rsidRPr="1D23B126">
        <w:rPr>
          <w:lang w:val="en-US"/>
        </w:rPr>
        <w:t>: Deep Neural Network Architecture Activity</w:t>
      </w:r>
    </w:p>
    <w:p w14:paraId="38EFFFCA" w14:textId="20936380" w:rsidR="00224F40" w:rsidRDefault="00CA0FD7" w:rsidP="1D23B126">
      <w:pPr>
        <w:pStyle w:val="Heading2"/>
        <w:spacing w:before="240" w:line="360" w:lineRule="auto"/>
        <w:rPr>
          <w:lang w:val="en-US"/>
        </w:rPr>
      </w:pPr>
      <w:r>
        <w:rPr>
          <w:lang w:val="en-US"/>
        </w:rPr>
        <w:t xml:space="preserve"> </w:t>
      </w:r>
      <w:r w:rsidR="13DE9A70" w:rsidRPr="1D23B126">
        <w:rPr>
          <w:lang w:val="en-US"/>
        </w:rPr>
        <w:t>3</w:t>
      </w:r>
      <w:r w:rsidR="643D8175" w:rsidRPr="1D23B126">
        <w:rPr>
          <w:lang w:val="en-US"/>
        </w:rPr>
        <w:t>4</w:t>
      </w:r>
      <w:r w:rsidR="13DE9A70" w:rsidRPr="1D23B126">
        <w:rPr>
          <w:lang w:val="en-US"/>
        </w:rPr>
        <w:t>: Gradient Descent in CNNs: Example Setup</w:t>
      </w:r>
    </w:p>
    <w:p w14:paraId="6A34C0B9" w14:textId="7715C5C6" w:rsidR="00224F40" w:rsidRDefault="00CA0FD7" w:rsidP="1D23B126">
      <w:pPr>
        <w:pStyle w:val="Heading2"/>
        <w:spacing w:before="240" w:line="360" w:lineRule="auto"/>
        <w:rPr>
          <w:lang w:val="en-US"/>
        </w:rPr>
      </w:pPr>
      <w:r>
        <w:rPr>
          <w:lang w:val="en-US"/>
        </w:rPr>
        <w:t xml:space="preserve"> </w:t>
      </w:r>
      <w:r w:rsidR="13DE9A70" w:rsidRPr="1D23B126">
        <w:rPr>
          <w:lang w:val="en-US"/>
        </w:rPr>
        <w:t>3</w:t>
      </w:r>
      <w:r w:rsidR="293787EC" w:rsidRPr="1D23B126">
        <w:rPr>
          <w:lang w:val="en-US"/>
        </w:rPr>
        <w:t>5</w:t>
      </w:r>
      <w:r w:rsidR="13DE9A70" w:rsidRPr="1D23B126">
        <w:rPr>
          <w:lang w:val="en-US"/>
        </w:rPr>
        <w:t xml:space="preserve">: Gradient Descent in CNNs: Why </w:t>
      </w:r>
      <w:r w:rsidR="004E5ADD" w:rsidRPr="1D23B126">
        <w:rPr>
          <w:lang w:val="en-US"/>
        </w:rPr>
        <w:t>Derivatives</w:t>
      </w:r>
    </w:p>
    <w:p w14:paraId="04D258F8" w14:textId="5DE5049D" w:rsidR="00224F40" w:rsidRDefault="00CA0FD7" w:rsidP="1D23B126">
      <w:pPr>
        <w:pStyle w:val="Heading2"/>
        <w:spacing w:before="240" w:line="360" w:lineRule="auto"/>
        <w:rPr>
          <w:lang w:val="en-US"/>
        </w:rPr>
      </w:pPr>
      <w:r>
        <w:rPr>
          <w:lang w:val="en-US"/>
        </w:rPr>
        <w:t xml:space="preserve"> </w:t>
      </w:r>
      <w:r w:rsidR="13DE9A70" w:rsidRPr="1D23B126">
        <w:rPr>
          <w:lang w:val="en-US"/>
        </w:rPr>
        <w:t>3</w:t>
      </w:r>
      <w:r w:rsidR="39646BE6" w:rsidRPr="1D23B126">
        <w:rPr>
          <w:lang w:val="en-US"/>
        </w:rPr>
        <w:t>6</w:t>
      </w:r>
      <w:r w:rsidR="13DE9A70" w:rsidRPr="1D23B126">
        <w:rPr>
          <w:lang w:val="en-US"/>
        </w:rPr>
        <w:t>: Gradient Descent in CNNs: What is Chain Rule</w:t>
      </w:r>
    </w:p>
    <w:p w14:paraId="14ABDAD1" w14:textId="27357DDE" w:rsidR="00224F40" w:rsidRDefault="00CA0FD7" w:rsidP="1D23B126">
      <w:pPr>
        <w:pStyle w:val="Heading2"/>
        <w:spacing w:before="240" w:line="360" w:lineRule="auto"/>
        <w:rPr>
          <w:lang w:val="en-US"/>
        </w:rPr>
      </w:pPr>
      <w:r>
        <w:rPr>
          <w:lang w:val="en-US"/>
        </w:rPr>
        <w:t xml:space="preserve"> </w:t>
      </w:r>
      <w:r w:rsidR="13DE9A70" w:rsidRPr="1D23B126">
        <w:rPr>
          <w:lang w:val="en-US"/>
        </w:rPr>
        <w:t>3</w:t>
      </w:r>
      <w:r w:rsidR="04550534" w:rsidRPr="1D23B126">
        <w:rPr>
          <w:lang w:val="en-US"/>
        </w:rPr>
        <w:t>7</w:t>
      </w:r>
      <w:r w:rsidR="13DE9A70" w:rsidRPr="1D23B126">
        <w:rPr>
          <w:lang w:val="en-US"/>
        </w:rPr>
        <w:t>: Gradient Descent in CNNs: Applying Chain Rule</w:t>
      </w:r>
    </w:p>
    <w:p w14:paraId="1FF64AA9" w14:textId="58F0A25F" w:rsidR="00224F40" w:rsidRDefault="00CA0FD7" w:rsidP="1D23B126">
      <w:pPr>
        <w:pStyle w:val="Heading2"/>
        <w:spacing w:before="240" w:line="360" w:lineRule="auto"/>
        <w:rPr>
          <w:lang w:val="en-US"/>
        </w:rPr>
      </w:pPr>
      <w:r>
        <w:rPr>
          <w:lang w:val="en-US"/>
        </w:rPr>
        <w:t xml:space="preserve"> </w:t>
      </w:r>
      <w:r w:rsidR="13DE9A70" w:rsidRPr="1D23B126">
        <w:rPr>
          <w:lang w:val="en-US"/>
        </w:rPr>
        <w:t>3</w:t>
      </w:r>
      <w:r w:rsidR="5866A662" w:rsidRPr="1D23B126">
        <w:rPr>
          <w:lang w:val="en-US"/>
        </w:rPr>
        <w:t>8</w:t>
      </w:r>
      <w:r w:rsidR="13DE9A70" w:rsidRPr="1D23B126">
        <w:rPr>
          <w:lang w:val="en-US"/>
        </w:rPr>
        <w:t>: Gradient Descent in CNNs: Gradients of Convolutional Layer</w:t>
      </w:r>
    </w:p>
    <w:p w14:paraId="469AFADA" w14:textId="546816BC" w:rsidR="00224F40" w:rsidRDefault="00CA0FD7" w:rsidP="1D23B126">
      <w:pPr>
        <w:pStyle w:val="Heading2"/>
        <w:spacing w:before="240" w:line="360" w:lineRule="auto"/>
        <w:rPr>
          <w:lang w:val="en-US"/>
        </w:rPr>
      </w:pPr>
      <w:r>
        <w:rPr>
          <w:lang w:val="en-US"/>
        </w:rPr>
        <w:t xml:space="preserve"> </w:t>
      </w:r>
      <w:r w:rsidR="0A24F472" w:rsidRPr="1D23B126">
        <w:rPr>
          <w:lang w:val="en-US"/>
        </w:rPr>
        <w:t>39</w:t>
      </w:r>
      <w:r w:rsidR="13DE9A70" w:rsidRPr="1D23B126">
        <w:rPr>
          <w:lang w:val="en-US"/>
        </w:rPr>
        <w:t xml:space="preserve">: Gradient Descent in CNNs: Extending </w:t>
      </w:r>
      <w:r w:rsidR="26A3176A" w:rsidRPr="1D23B126">
        <w:rPr>
          <w:lang w:val="en-US"/>
        </w:rPr>
        <w:t>to</w:t>
      </w:r>
      <w:r w:rsidR="13DE9A70" w:rsidRPr="1D23B126">
        <w:rPr>
          <w:lang w:val="en-US"/>
        </w:rPr>
        <w:t xml:space="preserve"> Multiple Filters</w:t>
      </w:r>
    </w:p>
    <w:p w14:paraId="429665A5" w14:textId="1B91B953"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4</w:t>
      </w:r>
      <w:r w:rsidR="55D87F32" w:rsidRPr="1D23B126">
        <w:rPr>
          <w:lang w:val="en-US"/>
        </w:rPr>
        <w:t>0</w:t>
      </w:r>
      <w:r w:rsidR="13DE9A70" w:rsidRPr="1D23B126">
        <w:rPr>
          <w:lang w:val="en-US"/>
        </w:rPr>
        <w:t xml:space="preserve">: Gradient Descent in CNNs: Gradients of </w:t>
      </w:r>
      <w:proofErr w:type="spellStart"/>
      <w:r w:rsidR="13DE9A70" w:rsidRPr="1D23B126">
        <w:rPr>
          <w:lang w:val="en-US"/>
        </w:rPr>
        <w:t>MaxPooling</w:t>
      </w:r>
      <w:proofErr w:type="spellEnd"/>
      <w:r w:rsidR="13DE9A70" w:rsidRPr="1D23B126">
        <w:rPr>
          <w:lang w:val="en-US"/>
        </w:rPr>
        <w:t xml:space="preserve"> Layer</w:t>
      </w:r>
    </w:p>
    <w:p w14:paraId="1EC64CBA" w14:textId="71B6FBCD" w:rsidR="00224F40" w:rsidRDefault="00CA0FD7" w:rsidP="1D23B126">
      <w:pPr>
        <w:pStyle w:val="Heading2"/>
        <w:spacing w:before="240" w:line="360" w:lineRule="auto"/>
        <w:rPr>
          <w:lang w:val="en-US"/>
        </w:rPr>
      </w:pPr>
      <w:r>
        <w:rPr>
          <w:lang w:val="en-US"/>
        </w:rPr>
        <w:t xml:space="preserve"> </w:t>
      </w:r>
      <w:r w:rsidR="13DE9A70" w:rsidRPr="1D23B126">
        <w:rPr>
          <w:lang w:val="en-US"/>
        </w:rPr>
        <w:t>4</w:t>
      </w:r>
      <w:r w:rsidR="59BB729A" w:rsidRPr="1D23B126">
        <w:rPr>
          <w:lang w:val="en-US"/>
        </w:rPr>
        <w:t>1</w:t>
      </w:r>
      <w:r w:rsidR="13DE9A70" w:rsidRPr="1D23B126">
        <w:rPr>
          <w:lang w:val="en-US"/>
        </w:rPr>
        <w:t>: Gradient Descent in CNNs: Extending to Multiple Layers</w:t>
      </w:r>
    </w:p>
    <w:p w14:paraId="387A309F" w14:textId="1CB18541" w:rsidR="00224F40" w:rsidRDefault="00CA0FD7" w:rsidP="1D23B126">
      <w:pPr>
        <w:pStyle w:val="Heading2"/>
        <w:spacing w:before="240" w:line="360" w:lineRule="auto"/>
        <w:rPr>
          <w:lang w:val="en-US"/>
        </w:rPr>
      </w:pPr>
      <w:r>
        <w:rPr>
          <w:lang w:val="en-US"/>
        </w:rPr>
        <w:t xml:space="preserve"> </w:t>
      </w:r>
      <w:r w:rsidR="13DE9A70" w:rsidRPr="1D23B126">
        <w:rPr>
          <w:lang w:val="en-US"/>
        </w:rPr>
        <w:t>4</w:t>
      </w:r>
      <w:r w:rsidR="1955B094" w:rsidRPr="1D23B126">
        <w:rPr>
          <w:lang w:val="en-US"/>
        </w:rPr>
        <w:t>2</w:t>
      </w:r>
      <w:r w:rsidR="13DE9A70" w:rsidRPr="1D23B126">
        <w:rPr>
          <w:lang w:val="en-US"/>
        </w:rPr>
        <w:t xml:space="preserve">: Gradient Descent in CNNs: Implementation in </w:t>
      </w:r>
      <w:r w:rsidR="6D5BFA15" w:rsidRPr="1D23B126">
        <w:rPr>
          <w:lang w:val="en-US"/>
        </w:rPr>
        <w:t>NumPy</w:t>
      </w:r>
      <w:r w:rsidR="13DE9A70" w:rsidRPr="1D23B126">
        <w:rPr>
          <w:lang w:val="en-US"/>
        </w:rPr>
        <w:t xml:space="preserve"> ForwardPass.mp4.</w:t>
      </w:r>
    </w:p>
    <w:p w14:paraId="42A80E51" w14:textId="1B1C40AC" w:rsidR="00224F40" w:rsidRDefault="00CA0FD7" w:rsidP="1D23B126">
      <w:pPr>
        <w:pStyle w:val="Heading2"/>
        <w:spacing w:before="240" w:line="360" w:lineRule="auto"/>
        <w:rPr>
          <w:lang w:val="en-US"/>
        </w:rPr>
      </w:pPr>
      <w:r>
        <w:rPr>
          <w:lang w:val="en-US"/>
        </w:rPr>
        <w:t xml:space="preserve"> </w:t>
      </w:r>
      <w:r w:rsidR="13DE9A70" w:rsidRPr="1D23B126">
        <w:rPr>
          <w:lang w:val="en-US"/>
        </w:rPr>
        <w:t>4</w:t>
      </w:r>
      <w:r w:rsidR="11A2C8A5" w:rsidRPr="1D23B126">
        <w:rPr>
          <w:lang w:val="en-US"/>
        </w:rPr>
        <w:t>3</w:t>
      </w:r>
      <w:r w:rsidR="13DE9A70" w:rsidRPr="1D23B126">
        <w:rPr>
          <w:lang w:val="en-US"/>
        </w:rPr>
        <w:t xml:space="preserve">: Gradient Descent in CNNs: Implementation in </w:t>
      </w:r>
      <w:r w:rsidR="6D5BFA15" w:rsidRPr="1D23B126">
        <w:rPr>
          <w:lang w:val="en-US"/>
        </w:rPr>
        <w:t>NumPy</w:t>
      </w:r>
      <w:r w:rsidR="13DE9A70" w:rsidRPr="1D23B126">
        <w:rPr>
          <w:lang w:val="en-US"/>
        </w:rPr>
        <w:t xml:space="preserve"> </w:t>
      </w:r>
      <w:proofErr w:type="spellStart"/>
      <w:r w:rsidR="13DE9A70" w:rsidRPr="1D23B126">
        <w:rPr>
          <w:lang w:val="en-US"/>
        </w:rPr>
        <w:t>BackwardPass</w:t>
      </w:r>
      <w:proofErr w:type="spellEnd"/>
      <w:r w:rsidR="13DE9A70" w:rsidRPr="1D23B126">
        <w:rPr>
          <w:lang w:val="en-US"/>
        </w:rPr>
        <w:t xml:space="preserve"> 1</w:t>
      </w:r>
    </w:p>
    <w:p w14:paraId="443A0900" w14:textId="16081C15" w:rsidR="00224F40" w:rsidRDefault="00CA0FD7" w:rsidP="1D23B126">
      <w:pPr>
        <w:pStyle w:val="Heading2"/>
        <w:spacing w:before="240" w:line="360" w:lineRule="auto"/>
        <w:rPr>
          <w:lang w:val="en-US"/>
        </w:rPr>
      </w:pPr>
      <w:r>
        <w:rPr>
          <w:lang w:val="en-US"/>
        </w:rPr>
        <w:t xml:space="preserve"> </w:t>
      </w:r>
      <w:r w:rsidR="13DE9A70" w:rsidRPr="1D23B126">
        <w:rPr>
          <w:lang w:val="en-US"/>
        </w:rPr>
        <w:t>4</w:t>
      </w:r>
      <w:r w:rsidR="2E96D17B" w:rsidRPr="1D23B126">
        <w:rPr>
          <w:lang w:val="en-US"/>
        </w:rPr>
        <w:t>4</w:t>
      </w:r>
      <w:r w:rsidR="13DE9A70" w:rsidRPr="1D23B126">
        <w:rPr>
          <w:lang w:val="en-US"/>
        </w:rPr>
        <w:t xml:space="preserve">: Gradient Descent in CNNs: Implementation in </w:t>
      </w:r>
      <w:r w:rsidR="6D5BFA15" w:rsidRPr="1D23B126">
        <w:rPr>
          <w:lang w:val="en-US"/>
        </w:rPr>
        <w:t>NumPy</w:t>
      </w:r>
      <w:r w:rsidR="13DE9A70" w:rsidRPr="1D23B126">
        <w:rPr>
          <w:lang w:val="en-US"/>
        </w:rPr>
        <w:t xml:space="preserve"> </w:t>
      </w:r>
      <w:proofErr w:type="spellStart"/>
      <w:r w:rsidR="13DE9A70" w:rsidRPr="1D23B126">
        <w:rPr>
          <w:lang w:val="en-US"/>
        </w:rPr>
        <w:t>BackwardPass</w:t>
      </w:r>
      <w:proofErr w:type="spellEnd"/>
      <w:r w:rsidR="13DE9A70" w:rsidRPr="1D23B126">
        <w:rPr>
          <w:lang w:val="en-US"/>
        </w:rPr>
        <w:t xml:space="preserve"> 2</w:t>
      </w:r>
    </w:p>
    <w:p w14:paraId="01781B19" w14:textId="75E4DC0F" w:rsidR="00224F40" w:rsidRDefault="00CA0FD7" w:rsidP="1D23B126">
      <w:pPr>
        <w:pStyle w:val="Heading2"/>
        <w:spacing w:before="240" w:line="360" w:lineRule="auto"/>
        <w:rPr>
          <w:lang w:val="en-US"/>
        </w:rPr>
      </w:pPr>
      <w:r>
        <w:rPr>
          <w:lang w:val="en-US"/>
        </w:rPr>
        <w:t xml:space="preserve"> </w:t>
      </w:r>
      <w:r w:rsidR="13DE9A70" w:rsidRPr="1D23B126">
        <w:rPr>
          <w:lang w:val="en-US"/>
        </w:rPr>
        <w:t>4</w:t>
      </w:r>
      <w:r w:rsidR="1AD1E45D" w:rsidRPr="1D23B126">
        <w:rPr>
          <w:lang w:val="en-US"/>
        </w:rPr>
        <w:t>5</w:t>
      </w:r>
      <w:r w:rsidR="13DE9A70" w:rsidRPr="1D23B126">
        <w:rPr>
          <w:lang w:val="en-US"/>
        </w:rPr>
        <w:t xml:space="preserve">: Gradient Descent in CNNs: Implementation in </w:t>
      </w:r>
      <w:r w:rsidR="6D5BFA15" w:rsidRPr="1D23B126">
        <w:rPr>
          <w:lang w:val="en-US"/>
        </w:rPr>
        <w:t>NumPy</w:t>
      </w:r>
      <w:r w:rsidR="13DE9A70" w:rsidRPr="1D23B126">
        <w:rPr>
          <w:lang w:val="en-US"/>
        </w:rPr>
        <w:t xml:space="preserve"> </w:t>
      </w:r>
      <w:proofErr w:type="spellStart"/>
      <w:r w:rsidR="13DE9A70" w:rsidRPr="1D23B126">
        <w:rPr>
          <w:lang w:val="en-US"/>
        </w:rPr>
        <w:t>BackwardPass</w:t>
      </w:r>
      <w:proofErr w:type="spellEnd"/>
      <w:r w:rsidR="13DE9A70" w:rsidRPr="1D23B126">
        <w:rPr>
          <w:lang w:val="en-US"/>
        </w:rPr>
        <w:t xml:space="preserve"> 3</w:t>
      </w:r>
    </w:p>
    <w:p w14:paraId="77B4363E" w14:textId="59F087D6" w:rsidR="00224F40" w:rsidRDefault="00CA0FD7" w:rsidP="1D23B126">
      <w:pPr>
        <w:pStyle w:val="Heading2"/>
        <w:spacing w:before="240" w:line="360" w:lineRule="auto"/>
        <w:rPr>
          <w:lang w:val="en-US"/>
        </w:rPr>
      </w:pPr>
      <w:r>
        <w:rPr>
          <w:lang w:val="en-US"/>
        </w:rPr>
        <w:t xml:space="preserve"> </w:t>
      </w:r>
      <w:r w:rsidR="13DE9A70" w:rsidRPr="1D23B126">
        <w:rPr>
          <w:lang w:val="en-US"/>
        </w:rPr>
        <w:t>4</w:t>
      </w:r>
      <w:r w:rsidR="5AE1846A" w:rsidRPr="1D23B126">
        <w:rPr>
          <w:lang w:val="en-US"/>
        </w:rPr>
        <w:t>6</w:t>
      </w:r>
      <w:r w:rsidR="13DE9A70" w:rsidRPr="1D23B126">
        <w:rPr>
          <w:lang w:val="en-US"/>
        </w:rPr>
        <w:t xml:space="preserve">: Gradient Descent in CNNs: Implementation in </w:t>
      </w:r>
      <w:r w:rsidR="6D5BFA15" w:rsidRPr="1D23B126">
        <w:rPr>
          <w:lang w:val="en-US"/>
        </w:rPr>
        <w:t>NumPy</w:t>
      </w:r>
      <w:r w:rsidR="13DE9A70" w:rsidRPr="1D23B126">
        <w:rPr>
          <w:lang w:val="en-US"/>
        </w:rPr>
        <w:t xml:space="preserve"> </w:t>
      </w:r>
      <w:proofErr w:type="spellStart"/>
      <w:r w:rsidR="13DE9A70" w:rsidRPr="1D23B126">
        <w:rPr>
          <w:lang w:val="en-US"/>
        </w:rPr>
        <w:t>BackwardPass</w:t>
      </w:r>
      <w:proofErr w:type="spellEnd"/>
      <w:r w:rsidR="13DE9A70" w:rsidRPr="1D23B126">
        <w:rPr>
          <w:lang w:val="en-US"/>
        </w:rPr>
        <w:t xml:space="preserve"> 4</w:t>
      </w:r>
    </w:p>
    <w:p w14:paraId="5791D026" w14:textId="116B11D4" w:rsidR="00224F40" w:rsidRDefault="00CA0FD7" w:rsidP="1D23B126">
      <w:pPr>
        <w:pStyle w:val="Heading2"/>
        <w:spacing w:before="240" w:line="360" w:lineRule="auto"/>
        <w:rPr>
          <w:lang w:val="en-US"/>
        </w:rPr>
      </w:pPr>
      <w:r>
        <w:rPr>
          <w:lang w:val="en-US"/>
        </w:rPr>
        <w:t xml:space="preserve"> </w:t>
      </w:r>
      <w:r w:rsidR="13DE9A70" w:rsidRPr="1D23B126">
        <w:rPr>
          <w:lang w:val="en-US"/>
        </w:rPr>
        <w:t>4</w:t>
      </w:r>
      <w:r w:rsidR="28BFAB3F" w:rsidRPr="1D23B126">
        <w:rPr>
          <w:lang w:val="en-US"/>
        </w:rPr>
        <w:t>7</w:t>
      </w:r>
      <w:r w:rsidR="13DE9A70" w:rsidRPr="1D23B126">
        <w:rPr>
          <w:lang w:val="en-US"/>
        </w:rPr>
        <w:t xml:space="preserve">: Gradient Descent in CNNs: Implementation in </w:t>
      </w:r>
      <w:r w:rsidR="6D5BFA15" w:rsidRPr="1D23B126">
        <w:rPr>
          <w:lang w:val="en-US"/>
        </w:rPr>
        <w:t>NumPy</w:t>
      </w:r>
      <w:r w:rsidR="13DE9A70" w:rsidRPr="1D23B126">
        <w:rPr>
          <w:lang w:val="en-US"/>
        </w:rPr>
        <w:t xml:space="preserve"> </w:t>
      </w:r>
      <w:proofErr w:type="spellStart"/>
      <w:r w:rsidR="13DE9A70" w:rsidRPr="1D23B126">
        <w:rPr>
          <w:lang w:val="en-US"/>
        </w:rPr>
        <w:t>BackwardPass</w:t>
      </w:r>
      <w:proofErr w:type="spellEnd"/>
      <w:r w:rsidR="13DE9A70" w:rsidRPr="1D23B126">
        <w:rPr>
          <w:lang w:val="en-US"/>
        </w:rPr>
        <w:t xml:space="preserve"> 5</w:t>
      </w:r>
    </w:p>
    <w:p w14:paraId="0FEB2F47" w14:textId="7C0AE090" w:rsidR="00224F40" w:rsidRDefault="00CA0FD7" w:rsidP="1D23B126">
      <w:pPr>
        <w:pStyle w:val="Heading2"/>
        <w:spacing w:before="240" w:line="360" w:lineRule="auto"/>
        <w:rPr>
          <w:lang w:val="en-US"/>
        </w:rPr>
      </w:pPr>
      <w:r>
        <w:rPr>
          <w:lang w:val="en-US"/>
        </w:rPr>
        <w:t xml:space="preserve"> </w:t>
      </w:r>
      <w:r w:rsidR="13DE9A70" w:rsidRPr="1D23B126">
        <w:rPr>
          <w:lang w:val="en-US"/>
        </w:rPr>
        <w:t>4</w:t>
      </w:r>
      <w:r w:rsidR="446E95DD" w:rsidRPr="1D23B126">
        <w:rPr>
          <w:lang w:val="en-US"/>
        </w:rPr>
        <w:t>8</w:t>
      </w:r>
      <w:r w:rsidR="13DE9A70" w:rsidRPr="1D23B126">
        <w:rPr>
          <w:lang w:val="en-US"/>
        </w:rPr>
        <w:t>: Gradient Descent in CNNs: Gradient Descent in CNNs Activity</w:t>
      </w:r>
    </w:p>
    <w:p w14:paraId="4C8178BB" w14:textId="23394D39" w:rsidR="00224F40" w:rsidRDefault="00CA0FD7" w:rsidP="1D23B126">
      <w:pPr>
        <w:pStyle w:val="Heading2"/>
        <w:spacing w:before="240" w:line="360" w:lineRule="auto"/>
        <w:rPr>
          <w:lang w:val="en-US"/>
        </w:rPr>
      </w:pPr>
      <w:r>
        <w:rPr>
          <w:lang w:val="en-US"/>
        </w:rPr>
        <w:t xml:space="preserve"> </w:t>
      </w:r>
      <w:r w:rsidR="5C21E95A" w:rsidRPr="1D23B126">
        <w:rPr>
          <w:lang w:val="en-US"/>
        </w:rPr>
        <w:t>49</w:t>
      </w:r>
      <w:r w:rsidR="13DE9A70" w:rsidRPr="1D23B126">
        <w:rPr>
          <w:lang w:val="en-US"/>
        </w:rPr>
        <w:t>: Introduction to TensorFlow: Introduction</w:t>
      </w:r>
    </w:p>
    <w:p w14:paraId="1E0171C8" w14:textId="022EF3BE" w:rsidR="00224F40" w:rsidRDefault="00CA0FD7" w:rsidP="1D23B126">
      <w:pPr>
        <w:pStyle w:val="Heading2"/>
        <w:spacing w:before="240" w:line="360" w:lineRule="auto"/>
        <w:rPr>
          <w:lang w:val="en-US"/>
        </w:rPr>
      </w:pPr>
      <w:r>
        <w:rPr>
          <w:lang w:val="en-US"/>
        </w:rPr>
        <w:t xml:space="preserve"> </w:t>
      </w:r>
      <w:r w:rsidR="13DE9A70" w:rsidRPr="1D23B126">
        <w:rPr>
          <w:lang w:val="en-US"/>
        </w:rPr>
        <w:t>5</w:t>
      </w:r>
      <w:r w:rsidR="16E59857" w:rsidRPr="1D23B126">
        <w:rPr>
          <w:lang w:val="en-US"/>
        </w:rPr>
        <w:t>0</w:t>
      </w:r>
      <w:r w:rsidR="13DE9A70" w:rsidRPr="1D23B126">
        <w:rPr>
          <w:lang w:val="en-US"/>
        </w:rPr>
        <w:t xml:space="preserve">: Introduction to TensorFlow: </w:t>
      </w:r>
      <w:proofErr w:type="spellStart"/>
      <w:r w:rsidR="13DE9A70" w:rsidRPr="1D23B126">
        <w:rPr>
          <w:lang w:val="en-US"/>
        </w:rPr>
        <w:t>FashionMNIST</w:t>
      </w:r>
      <w:proofErr w:type="spellEnd"/>
      <w:r w:rsidR="13DE9A70" w:rsidRPr="1D23B126">
        <w:rPr>
          <w:lang w:val="en-US"/>
        </w:rPr>
        <w:t xml:space="preserve"> Example Plan Neural Network</w:t>
      </w:r>
    </w:p>
    <w:p w14:paraId="3876C2F3" w14:textId="40E9BDCE" w:rsidR="00224F40" w:rsidRDefault="00CA0FD7" w:rsidP="1D23B126">
      <w:pPr>
        <w:pStyle w:val="Heading2"/>
        <w:spacing w:before="240" w:line="360" w:lineRule="auto"/>
        <w:rPr>
          <w:lang w:val="en-US"/>
        </w:rPr>
      </w:pPr>
      <w:r>
        <w:rPr>
          <w:lang w:val="en-US"/>
        </w:rPr>
        <w:t xml:space="preserve"> </w:t>
      </w:r>
      <w:r w:rsidR="13DE9A70" w:rsidRPr="1D23B126">
        <w:rPr>
          <w:lang w:val="en-US"/>
        </w:rPr>
        <w:t>5</w:t>
      </w:r>
      <w:r w:rsidR="331478A7" w:rsidRPr="1D23B126">
        <w:rPr>
          <w:lang w:val="en-US"/>
        </w:rPr>
        <w:t>1</w:t>
      </w:r>
      <w:r w:rsidR="13DE9A70" w:rsidRPr="1D23B126">
        <w:rPr>
          <w:lang w:val="en-US"/>
        </w:rPr>
        <w:t xml:space="preserve">: Introduction to TensorFlow: </w:t>
      </w:r>
      <w:proofErr w:type="spellStart"/>
      <w:r w:rsidR="13DE9A70" w:rsidRPr="1D23B126">
        <w:rPr>
          <w:lang w:val="en-US"/>
        </w:rPr>
        <w:t>FashionMNIST</w:t>
      </w:r>
      <w:proofErr w:type="spellEnd"/>
      <w:r w:rsidR="13DE9A70" w:rsidRPr="1D23B126">
        <w:rPr>
          <w:lang w:val="en-US"/>
        </w:rPr>
        <w:t xml:space="preserve"> Example CNN</w:t>
      </w:r>
    </w:p>
    <w:p w14:paraId="3F21AE15" w14:textId="04A021EB" w:rsidR="00224F40" w:rsidRDefault="00CA0FD7" w:rsidP="1D23B126">
      <w:pPr>
        <w:pStyle w:val="Heading2"/>
        <w:spacing w:before="240" w:line="360" w:lineRule="auto"/>
        <w:rPr>
          <w:lang w:val="en-US"/>
        </w:rPr>
      </w:pPr>
      <w:r>
        <w:rPr>
          <w:lang w:val="en-US"/>
        </w:rPr>
        <w:t xml:space="preserve"> </w:t>
      </w:r>
      <w:r w:rsidR="13DE9A70" w:rsidRPr="1D23B126">
        <w:rPr>
          <w:lang w:val="en-US"/>
        </w:rPr>
        <w:t>5</w:t>
      </w:r>
      <w:r w:rsidR="3A4F7F95" w:rsidRPr="1D23B126">
        <w:rPr>
          <w:lang w:val="en-US"/>
        </w:rPr>
        <w:t>2</w:t>
      </w:r>
      <w:r w:rsidR="13DE9A70" w:rsidRPr="1D23B126">
        <w:rPr>
          <w:lang w:val="en-US"/>
        </w:rPr>
        <w:t>: Introduction to TensorFlow: Introduction to TensorFlow Activity</w:t>
      </w:r>
    </w:p>
    <w:p w14:paraId="0A203240" w14:textId="0FCA5421" w:rsidR="00224F40" w:rsidRDefault="00CA0FD7" w:rsidP="1D23B126">
      <w:pPr>
        <w:pStyle w:val="Heading2"/>
        <w:spacing w:before="240" w:line="360" w:lineRule="auto"/>
        <w:rPr>
          <w:lang w:val="en-US"/>
        </w:rPr>
      </w:pPr>
      <w:r>
        <w:rPr>
          <w:lang w:val="en-US"/>
        </w:rPr>
        <w:t xml:space="preserve"> </w:t>
      </w:r>
      <w:r w:rsidR="13DE9A70" w:rsidRPr="1D23B126">
        <w:rPr>
          <w:lang w:val="en-US"/>
        </w:rPr>
        <w:t>5</w:t>
      </w:r>
      <w:r w:rsidR="646C9762" w:rsidRPr="1D23B126">
        <w:rPr>
          <w:lang w:val="en-US"/>
        </w:rPr>
        <w:t>3</w:t>
      </w:r>
      <w:r w:rsidR="13DE9A70" w:rsidRPr="1D23B126">
        <w:rPr>
          <w:lang w:val="en-US"/>
        </w:rPr>
        <w:t xml:space="preserve">: Classical CNNs: </w:t>
      </w:r>
      <w:proofErr w:type="spellStart"/>
      <w:r w:rsidR="13DE9A70" w:rsidRPr="1D23B126">
        <w:rPr>
          <w:lang w:val="en-US"/>
        </w:rPr>
        <w:t>LeNet</w:t>
      </w:r>
      <w:proofErr w:type="spellEnd"/>
    </w:p>
    <w:p w14:paraId="103473D4" w14:textId="03862DA5" w:rsidR="00224F40" w:rsidRDefault="00CA0FD7" w:rsidP="1D23B126">
      <w:pPr>
        <w:pStyle w:val="Heading2"/>
        <w:spacing w:before="240" w:line="360" w:lineRule="auto"/>
        <w:rPr>
          <w:lang w:val="en-US"/>
        </w:rPr>
      </w:pPr>
      <w:r>
        <w:rPr>
          <w:lang w:val="en-US"/>
        </w:rPr>
        <w:t xml:space="preserve"> </w:t>
      </w:r>
      <w:r w:rsidR="13DE9A70" w:rsidRPr="1D23B126">
        <w:rPr>
          <w:lang w:val="en-US"/>
        </w:rPr>
        <w:t>5</w:t>
      </w:r>
      <w:r w:rsidR="1036C612" w:rsidRPr="1D23B126">
        <w:rPr>
          <w:lang w:val="en-US"/>
        </w:rPr>
        <w:t>4</w:t>
      </w:r>
      <w:r w:rsidR="13DE9A70" w:rsidRPr="1D23B126">
        <w:rPr>
          <w:lang w:val="en-US"/>
        </w:rPr>
        <w:t xml:space="preserve">: Classical CNNs: </w:t>
      </w:r>
      <w:proofErr w:type="spellStart"/>
      <w:r w:rsidR="13DE9A70" w:rsidRPr="1D23B126">
        <w:rPr>
          <w:lang w:val="en-US"/>
        </w:rPr>
        <w:t>AlexNet</w:t>
      </w:r>
      <w:proofErr w:type="spellEnd"/>
    </w:p>
    <w:p w14:paraId="474C56CB" w14:textId="6B9B525F" w:rsidR="00224F40" w:rsidRDefault="00CA0FD7" w:rsidP="1D23B126">
      <w:pPr>
        <w:pStyle w:val="Heading2"/>
        <w:spacing w:before="240" w:line="360" w:lineRule="auto"/>
        <w:rPr>
          <w:lang w:val="en-US"/>
        </w:rPr>
      </w:pPr>
      <w:r>
        <w:rPr>
          <w:lang w:val="en-US"/>
        </w:rPr>
        <w:t xml:space="preserve"> </w:t>
      </w:r>
      <w:r w:rsidR="13DE9A70" w:rsidRPr="1D23B126">
        <w:rPr>
          <w:lang w:val="en-US"/>
        </w:rPr>
        <w:t>5</w:t>
      </w:r>
      <w:r w:rsidR="135B039F" w:rsidRPr="1D23B126">
        <w:rPr>
          <w:lang w:val="en-US"/>
        </w:rPr>
        <w:t>5</w:t>
      </w:r>
      <w:r w:rsidR="13DE9A70" w:rsidRPr="1D23B126">
        <w:rPr>
          <w:lang w:val="en-US"/>
        </w:rPr>
        <w:t>: Classical CNNs: VGG</w:t>
      </w:r>
    </w:p>
    <w:p w14:paraId="56AA8E39" w14:textId="5092E45B" w:rsidR="00224F40" w:rsidRDefault="00CA0FD7" w:rsidP="1D23B126">
      <w:pPr>
        <w:pStyle w:val="Heading2"/>
        <w:spacing w:before="240" w:line="360" w:lineRule="auto"/>
        <w:rPr>
          <w:lang w:val="en-US"/>
        </w:rPr>
      </w:pPr>
      <w:r>
        <w:rPr>
          <w:lang w:val="en-US"/>
        </w:rPr>
        <w:t xml:space="preserve"> </w:t>
      </w:r>
      <w:r w:rsidR="13DE9A70" w:rsidRPr="1D23B126">
        <w:rPr>
          <w:lang w:val="en-US"/>
        </w:rPr>
        <w:t>5</w:t>
      </w:r>
      <w:r w:rsidR="050DD7A9" w:rsidRPr="1D23B126">
        <w:rPr>
          <w:lang w:val="en-US"/>
        </w:rPr>
        <w:t>6</w:t>
      </w:r>
      <w:r w:rsidR="13DE9A70" w:rsidRPr="1D23B126">
        <w:rPr>
          <w:lang w:val="en-US"/>
        </w:rPr>
        <w:t xml:space="preserve">: Classical CNNs: </w:t>
      </w:r>
      <w:proofErr w:type="spellStart"/>
      <w:r w:rsidR="13DE9A70" w:rsidRPr="1D23B126">
        <w:rPr>
          <w:lang w:val="en-US"/>
        </w:rPr>
        <w:t>InceptionNet</w:t>
      </w:r>
      <w:proofErr w:type="spellEnd"/>
    </w:p>
    <w:p w14:paraId="681F10CC" w14:textId="32ABC711" w:rsidR="00224F40" w:rsidRDefault="00CA0FD7" w:rsidP="1D23B126">
      <w:pPr>
        <w:pStyle w:val="Heading2"/>
        <w:spacing w:before="240" w:line="360" w:lineRule="auto"/>
        <w:rPr>
          <w:lang w:val="en-US"/>
        </w:rPr>
      </w:pPr>
      <w:r>
        <w:rPr>
          <w:lang w:val="en-US"/>
        </w:rPr>
        <w:t xml:space="preserve"> </w:t>
      </w:r>
      <w:r w:rsidR="13DE9A70" w:rsidRPr="1D23B126">
        <w:rPr>
          <w:lang w:val="en-US"/>
        </w:rPr>
        <w:t>5</w:t>
      </w:r>
      <w:r w:rsidR="0D5D0577" w:rsidRPr="1D23B126">
        <w:rPr>
          <w:lang w:val="en-US"/>
        </w:rPr>
        <w:t>7</w:t>
      </w:r>
      <w:r w:rsidR="13DE9A70" w:rsidRPr="1D23B126">
        <w:rPr>
          <w:lang w:val="en-US"/>
        </w:rPr>
        <w:t xml:space="preserve">: Classical CNNs: </w:t>
      </w:r>
      <w:r w:rsidR="71895CA0" w:rsidRPr="1D23B126">
        <w:rPr>
          <w:lang w:val="en-US"/>
        </w:rPr>
        <w:t>Google Net</w:t>
      </w:r>
    </w:p>
    <w:p w14:paraId="0AD45820" w14:textId="4999FA65" w:rsidR="00224F40" w:rsidRDefault="00CA0FD7" w:rsidP="1D23B126">
      <w:pPr>
        <w:pStyle w:val="Heading2"/>
        <w:spacing w:before="240" w:line="360" w:lineRule="auto"/>
        <w:rPr>
          <w:lang w:val="en-US"/>
        </w:rPr>
      </w:pPr>
      <w:r>
        <w:rPr>
          <w:lang w:val="en-US"/>
        </w:rPr>
        <w:t xml:space="preserve"> </w:t>
      </w:r>
      <w:r w:rsidR="13DE9A70" w:rsidRPr="1D23B126">
        <w:rPr>
          <w:lang w:val="en-US"/>
        </w:rPr>
        <w:t>5</w:t>
      </w:r>
      <w:r w:rsidR="04A1E53E" w:rsidRPr="1D23B126">
        <w:rPr>
          <w:lang w:val="en-US"/>
        </w:rPr>
        <w:t>8</w:t>
      </w:r>
      <w:r w:rsidR="13DE9A70" w:rsidRPr="1D23B126">
        <w:rPr>
          <w:lang w:val="en-US"/>
        </w:rPr>
        <w:t>: Classical CNNs: Resnet</w:t>
      </w:r>
    </w:p>
    <w:p w14:paraId="0F457A53" w14:textId="1BC8E1F3" w:rsidR="00224F40" w:rsidRDefault="00CA0FD7" w:rsidP="1D23B126">
      <w:pPr>
        <w:pStyle w:val="Heading2"/>
        <w:spacing w:before="240" w:line="360" w:lineRule="auto"/>
        <w:rPr>
          <w:lang w:val="en-US"/>
        </w:rPr>
      </w:pPr>
      <w:r>
        <w:rPr>
          <w:lang w:val="en-US"/>
        </w:rPr>
        <w:t xml:space="preserve"> </w:t>
      </w:r>
      <w:r w:rsidR="2C4C5CC8" w:rsidRPr="1D23B126">
        <w:rPr>
          <w:lang w:val="en-US"/>
        </w:rPr>
        <w:t>59</w:t>
      </w:r>
      <w:r w:rsidR="13DE9A70" w:rsidRPr="1D23B126">
        <w:rPr>
          <w:lang w:val="en-US"/>
        </w:rPr>
        <w:t>: Classical CNNs: Classical CNNs Activity</w:t>
      </w:r>
    </w:p>
    <w:p w14:paraId="77728C8E" w14:textId="484C7FEF"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6</w:t>
      </w:r>
      <w:r w:rsidR="6FDA5289" w:rsidRPr="1D23B126">
        <w:rPr>
          <w:lang w:val="en-US"/>
        </w:rPr>
        <w:t>0</w:t>
      </w:r>
      <w:r w:rsidR="13DE9A70" w:rsidRPr="1D23B126">
        <w:rPr>
          <w:lang w:val="en-US"/>
        </w:rPr>
        <w:t>: Transfer Learning: What is Transfer learning</w:t>
      </w:r>
    </w:p>
    <w:p w14:paraId="00870B97" w14:textId="35473465" w:rsidR="00224F40" w:rsidRDefault="00CA0FD7" w:rsidP="1D23B126">
      <w:pPr>
        <w:pStyle w:val="Heading2"/>
        <w:spacing w:before="240" w:line="360" w:lineRule="auto"/>
        <w:rPr>
          <w:lang w:val="en-US"/>
        </w:rPr>
      </w:pPr>
      <w:r>
        <w:rPr>
          <w:lang w:val="en-US"/>
        </w:rPr>
        <w:t xml:space="preserve"> </w:t>
      </w:r>
      <w:r w:rsidR="13DE9A70" w:rsidRPr="1D23B126">
        <w:rPr>
          <w:lang w:val="en-US"/>
        </w:rPr>
        <w:t>6</w:t>
      </w:r>
      <w:r w:rsidR="169AF84F" w:rsidRPr="1D23B126">
        <w:rPr>
          <w:lang w:val="en-US"/>
        </w:rPr>
        <w:t>1</w:t>
      </w:r>
      <w:r w:rsidR="13DE9A70" w:rsidRPr="1D23B126">
        <w:rPr>
          <w:lang w:val="en-US"/>
        </w:rPr>
        <w:t>: Transfer Learning: Why Transfer Learning</w:t>
      </w:r>
    </w:p>
    <w:p w14:paraId="57D457D3" w14:textId="4C16E910" w:rsidR="00224F40" w:rsidRDefault="00CA0FD7" w:rsidP="1D23B126">
      <w:pPr>
        <w:pStyle w:val="Heading2"/>
        <w:spacing w:before="240" w:line="360" w:lineRule="auto"/>
        <w:rPr>
          <w:lang w:val="en-US"/>
        </w:rPr>
      </w:pPr>
      <w:r>
        <w:rPr>
          <w:lang w:val="en-US"/>
        </w:rPr>
        <w:t xml:space="preserve"> </w:t>
      </w:r>
      <w:r w:rsidR="13DE9A70" w:rsidRPr="1D23B126">
        <w:rPr>
          <w:lang w:val="en-US"/>
        </w:rPr>
        <w:t>6</w:t>
      </w:r>
      <w:r w:rsidR="1ECA6D94" w:rsidRPr="1D23B126">
        <w:rPr>
          <w:lang w:val="en-US"/>
        </w:rPr>
        <w:t>2</w:t>
      </w:r>
      <w:r w:rsidR="13DE9A70" w:rsidRPr="1D23B126">
        <w:rPr>
          <w:lang w:val="en-US"/>
        </w:rPr>
        <w:t>: Transfer Learning: ImageNet Challenge</w:t>
      </w:r>
    </w:p>
    <w:p w14:paraId="083A2DCC" w14:textId="337B9BCA" w:rsidR="00224F40" w:rsidRDefault="00CA0FD7" w:rsidP="1D23B126">
      <w:pPr>
        <w:pStyle w:val="Heading2"/>
        <w:spacing w:before="240" w:line="360" w:lineRule="auto"/>
        <w:rPr>
          <w:lang w:val="en-US"/>
        </w:rPr>
      </w:pPr>
      <w:r>
        <w:rPr>
          <w:lang w:val="en-US"/>
        </w:rPr>
        <w:t xml:space="preserve"> </w:t>
      </w:r>
      <w:r w:rsidR="13DE9A70" w:rsidRPr="1D23B126">
        <w:rPr>
          <w:lang w:val="en-US"/>
        </w:rPr>
        <w:t>6</w:t>
      </w:r>
      <w:r w:rsidR="1ED0DC92" w:rsidRPr="1D23B126">
        <w:rPr>
          <w:lang w:val="en-US"/>
        </w:rPr>
        <w:t>3</w:t>
      </w:r>
      <w:r w:rsidR="13DE9A70" w:rsidRPr="1D23B126">
        <w:rPr>
          <w:lang w:val="en-US"/>
        </w:rPr>
        <w:t>: Transfer Learning: Practical Tips</w:t>
      </w:r>
    </w:p>
    <w:p w14:paraId="3AFB9884" w14:textId="2E7444D1" w:rsidR="00224F40" w:rsidRDefault="00CA0FD7" w:rsidP="1D23B126">
      <w:pPr>
        <w:pStyle w:val="Heading2"/>
        <w:spacing w:before="240" w:line="360" w:lineRule="auto"/>
        <w:rPr>
          <w:lang w:val="en-US"/>
        </w:rPr>
      </w:pPr>
      <w:r>
        <w:rPr>
          <w:lang w:val="en-US"/>
        </w:rPr>
        <w:t xml:space="preserve"> </w:t>
      </w:r>
      <w:r w:rsidR="13DE9A70" w:rsidRPr="1D23B126">
        <w:rPr>
          <w:lang w:val="en-US"/>
        </w:rPr>
        <w:t>6</w:t>
      </w:r>
      <w:r w:rsidR="6BBDA4F4" w:rsidRPr="1D23B126">
        <w:rPr>
          <w:lang w:val="en-US"/>
        </w:rPr>
        <w:t>4</w:t>
      </w:r>
      <w:r w:rsidR="13DE9A70" w:rsidRPr="1D23B126">
        <w:rPr>
          <w:lang w:val="en-US"/>
        </w:rPr>
        <w:t>: Transfer Learning: Project in TensorFlow</w:t>
      </w:r>
    </w:p>
    <w:p w14:paraId="6116DCA3" w14:textId="1368BBA3" w:rsidR="00224F40" w:rsidRDefault="00CA0FD7" w:rsidP="1D23B126">
      <w:pPr>
        <w:pStyle w:val="Heading2"/>
        <w:spacing w:before="240" w:line="360" w:lineRule="auto"/>
        <w:rPr>
          <w:lang w:val="en-US"/>
        </w:rPr>
      </w:pPr>
      <w:r>
        <w:rPr>
          <w:lang w:val="en-US"/>
        </w:rPr>
        <w:t xml:space="preserve"> </w:t>
      </w:r>
      <w:r w:rsidR="13DE9A70" w:rsidRPr="1D23B126">
        <w:rPr>
          <w:lang w:val="en-US"/>
        </w:rPr>
        <w:t>6</w:t>
      </w:r>
      <w:r w:rsidR="4AFDE69C" w:rsidRPr="1D23B126">
        <w:rPr>
          <w:lang w:val="en-US"/>
        </w:rPr>
        <w:t>5</w:t>
      </w:r>
      <w:r w:rsidR="13DE9A70" w:rsidRPr="1D23B126">
        <w:rPr>
          <w:lang w:val="en-US"/>
        </w:rPr>
        <w:t>: Transfer Learning: Transfer Learning Activity</w:t>
      </w:r>
    </w:p>
    <w:p w14:paraId="451B4D81" w14:textId="112BEE44" w:rsidR="00224F40" w:rsidRDefault="00CA0FD7" w:rsidP="1D23B126">
      <w:pPr>
        <w:pStyle w:val="Heading2"/>
        <w:spacing w:before="240" w:line="360" w:lineRule="auto"/>
        <w:rPr>
          <w:lang w:val="en-US"/>
        </w:rPr>
      </w:pPr>
      <w:r>
        <w:rPr>
          <w:lang w:val="en-US"/>
        </w:rPr>
        <w:t xml:space="preserve"> </w:t>
      </w:r>
      <w:r w:rsidR="13DE9A70" w:rsidRPr="1D23B126">
        <w:rPr>
          <w:lang w:val="en-US"/>
        </w:rPr>
        <w:t>6</w:t>
      </w:r>
      <w:r w:rsidR="66D8C05B" w:rsidRPr="1D23B126">
        <w:rPr>
          <w:lang w:val="en-US"/>
        </w:rPr>
        <w:t>6</w:t>
      </w:r>
      <w:r w:rsidR="13DE9A70" w:rsidRPr="1D23B126">
        <w:rPr>
          <w:lang w:val="en-US"/>
        </w:rPr>
        <w:t xml:space="preserve">: Yolo: Image </w:t>
      </w:r>
      <w:r w:rsidR="5AC93337" w:rsidRPr="1D23B126">
        <w:rPr>
          <w:lang w:val="en-US"/>
        </w:rPr>
        <w:t>Classification</w:t>
      </w:r>
      <w:r w:rsidR="13DE9A70" w:rsidRPr="1D23B126">
        <w:rPr>
          <w:lang w:val="en-US"/>
        </w:rPr>
        <w:t xml:space="preserve"> Revisited</w:t>
      </w:r>
    </w:p>
    <w:p w14:paraId="4379241B" w14:textId="553F5F12" w:rsidR="00224F40" w:rsidRDefault="00CA0FD7" w:rsidP="1D23B126">
      <w:pPr>
        <w:pStyle w:val="Heading2"/>
        <w:spacing w:before="240" w:line="360" w:lineRule="auto"/>
        <w:rPr>
          <w:lang w:val="en-US"/>
        </w:rPr>
      </w:pPr>
      <w:r>
        <w:rPr>
          <w:lang w:val="en-US"/>
        </w:rPr>
        <w:t xml:space="preserve"> </w:t>
      </w:r>
      <w:r w:rsidR="13DE9A70" w:rsidRPr="1D23B126">
        <w:rPr>
          <w:lang w:val="en-US"/>
        </w:rPr>
        <w:t>6</w:t>
      </w:r>
      <w:r w:rsidR="4C0194C5" w:rsidRPr="1D23B126">
        <w:rPr>
          <w:lang w:val="en-US"/>
        </w:rPr>
        <w:t>7</w:t>
      </w:r>
      <w:r w:rsidR="13DE9A70" w:rsidRPr="1D23B126">
        <w:rPr>
          <w:lang w:val="en-US"/>
        </w:rPr>
        <w:t>: Yolo: Sliding Window Object Localization</w:t>
      </w:r>
    </w:p>
    <w:p w14:paraId="196AFC46" w14:textId="58E37D19" w:rsidR="00224F40" w:rsidRDefault="00CA0FD7" w:rsidP="1D23B126">
      <w:pPr>
        <w:pStyle w:val="Heading2"/>
        <w:spacing w:before="240" w:line="360" w:lineRule="auto"/>
        <w:rPr>
          <w:lang w:val="en-US"/>
        </w:rPr>
      </w:pPr>
      <w:r>
        <w:rPr>
          <w:lang w:val="en-US"/>
        </w:rPr>
        <w:t xml:space="preserve"> </w:t>
      </w:r>
      <w:r w:rsidR="13DE9A70" w:rsidRPr="1D23B126">
        <w:rPr>
          <w:lang w:val="en-US"/>
        </w:rPr>
        <w:t>6</w:t>
      </w:r>
      <w:r w:rsidR="25477860" w:rsidRPr="1D23B126">
        <w:rPr>
          <w:lang w:val="en-US"/>
        </w:rPr>
        <w:t>8</w:t>
      </w:r>
      <w:r w:rsidR="13DE9A70" w:rsidRPr="1D23B126">
        <w:rPr>
          <w:lang w:val="en-US"/>
        </w:rPr>
        <w:t>: Yolo: Sliding Window Efficient Implementation</w:t>
      </w:r>
    </w:p>
    <w:p w14:paraId="385CC273" w14:textId="67D00ADA" w:rsidR="00224F40" w:rsidRDefault="00CA0FD7" w:rsidP="1D23B126">
      <w:pPr>
        <w:pStyle w:val="Heading2"/>
        <w:spacing w:before="240" w:line="360" w:lineRule="auto"/>
        <w:rPr>
          <w:lang w:val="en-US"/>
        </w:rPr>
      </w:pPr>
      <w:r>
        <w:rPr>
          <w:lang w:val="en-US"/>
        </w:rPr>
        <w:t xml:space="preserve"> </w:t>
      </w:r>
      <w:r w:rsidR="5257C434" w:rsidRPr="1D23B126">
        <w:rPr>
          <w:lang w:val="en-US"/>
        </w:rPr>
        <w:t>69</w:t>
      </w:r>
      <w:r w:rsidR="13DE9A70" w:rsidRPr="1D23B126">
        <w:rPr>
          <w:lang w:val="en-US"/>
        </w:rPr>
        <w:t>: Yolo: Yolo Introduction</w:t>
      </w:r>
    </w:p>
    <w:p w14:paraId="599C9862" w14:textId="501467A4" w:rsidR="00224F40" w:rsidRDefault="00CA0FD7" w:rsidP="1D23B126">
      <w:pPr>
        <w:pStyle w:val="Heading2"/>
        <w:spacing w:before="240" w:line="360" w:lineRule="auto"/>
        <w:rPr>
          <w:lang w:val="en-US"/>
        </w:rPr>
      </w:pPr>
      <w:r>
        <w:rPr>
          <w:lang w:val="en-US"/>
        </w:rPr>
        <w:t xml:space="preserve"> </w:t>
      </w:r>
      <w:r w:rsidR="13DE9A70" w:rsidRPr="1D23B126">
        <w:rPr>
          <w:lang w:val="en-US"/>
        </w:rPr>
        <w:t>7</w:t>
      </w:r>
      <w:r w:rsidR="00859AEC" w:rsidRPr="1D23B126">
        <w:rPr>
          <w:lang w:val="en-US"/>
        </w:rPr>
        <w:t>0</w:t>
      </w:r>
      <w:r w:rsidR="13DE9A70" w:rsidRPr="1D23B126">
        <w:rPr>
          <w:lang w:val="en-US"/>
        </w:rPr>
        <w:t>: Yolo: Yolo Training Data Generation</w:t>
      </w:r>
    </w:p>
    <w:p w14:paraId="678EC2F0" w14:textId="52012F5E" w:rsidR="00224F40" w:rsidRDefault="00CA0FD7" w:rsidP="1D23B126">
      <w:pPr>
        <w:pStyle w:val="Heading2"/>
        <w:spacing w:before="240" w:line="360" w:lineRule="auto"/>
        <w:rPr>
          <w:lang w:val="en-US"/>
        </w:rPr>
      </w:pPr>
      <w:r>
        <w:rPr>
          <w:lang w:val="en-US"/>
        </w:rPr>
        <w:t xml:space="preserve"> </w:t>
      </w:r>
      <w:r w:rsidR="13DE9A70" w:rsidRPr="1D23B126">
        <w:rPr>
          <w:lang w:val="en-US"/>
        </w:rPr>
        <w:t>7</w:t>
      </w:r>
      <w:r w:rsidR="272D392C" w:rsidRPr="1D23B126">
        <w:rPr>
          <w:lang w:val="en-US"/>
        </w:rPr>
        <w:t>1</w:t>
      </w:r>
      <w:r w:rsidR="13DE9A70" w:rsidRPr="1D23B126">
        <w:rPr>
          <w:lang w:val="en-US"/>
        </w:rPr>
        <w:t>: Yolo: Yolo Anchor Boxes</w:t>
      </w:r>
    </w:p>
    <w:p w14:paraId="6AD95B22" w14:textId="45C344D8" w:rsidR="00224F40" w:rsidRDefault="00CA0FD7" w:rsidP="1D23B126">
      <w:pPr>
        <w:pStyle w:val="Heading2"/>
        <w:spacing w:before="240" w:line="360" w:lineRule="auto"/>
        <w:rPr>
          <w:lang w:val="en-US"/>
        </w:rPr>
      </w:pPr>
      <w:r>
        <w:rPr>
          <w:lang w:val="en-US"/>
        </w:rPr>
        <w:t xml:space="preserve"> </w:t>
      </w:r>
      <w:r w:rsidR="13DE9A70" w:rsidRPr="1D23B126">
        <w:rPr>
          <w:lang w:val="en-US"/>
        </w:rPr>
        <w:t>7</w:t>
      </w:r>
      <w:r w:rsidR="6036E33F" w:rsidRPr="1D23B126">
        <w:rPr>
          <w:lang w:val="en-US"/>
        </w:rPr>
        <w:t>2</w:t>
      </w:r>
      <w:r w:rsidR="13DE9A70" w:rsidRPr="1D23B126">
        <w:rPr>
          <w:lang w:val="en-US"/>
        </w:rPr>
        <w:t>: Yolo: Yolo Algorithm</w:t>
      </w:r>
    </w:p>
    <w:p w14:paraId="2F8A2169" w14:textId="5A6BFA9D" w:rsidR="00224F40" w:rsidRDefault="00CA0FD7" w:rsidP="1D23B126">
      <w:pPr>
        <w:pStyle w:val="Heading2"/>
        <w:spacing w:before="240" w:line="360" w:lineRule="auto"/>
        <w:rPr>
          <w:lang w:val="en-US"/>
        </w:rPr>
      </w:pPr>
      <w:r>
        <w:rPr>
          <w:lang w:val="en-US"/>
        </w:rPr>
        <w:t xml:space="preserve"> </w:t>
      </w:r>
      <w:r w:rsidR="13DE9A70" w:rsidRPr="1D23B126">
        <w:rPr>
          <w:lang w:val="en-US"/>
        </w:rPr>
        <w:t>7</w:t>
      </w:r>
      <w:r w:rsidR="40030038" w:rsidRPr="1D23B126">
        <w:rPr>
          <w:lang w:val="en-US"/>
        </w:rPr>
        <w:t>3</w:t>
      </w:r>
      <w:r w:rsidR="13DE9A70" w:rsidRPr="1D23B126">
        <w:rPr>
          <w:lang w:val="en-US"/>
        </w:rPr>
        <w:t xml:space="preserve">: Yolo: Yolo </w:t>
      </w:r>
      <w:r w:rsidR="7FC8DD39" w:rsidRPr="1D23B126">
        <w:rPr>
          <w:lang w:val="en-US"/>
        </w:rPr>
        <w:t>Non-Maxima</w:t>
      </w:r>
      <w:r w:rsidR="13DE9A70" w:rsidRPr="1D23B126">
        <w:rPr>
          <w:lang w:val="en-US"/>
        </w:rPr>
        <w:t xml:space="preserve"> </w:t>
      </w:r>
      <w:r w:rsidR="787E1A8B" w:rsidRPr="1D23B126">
        <w:rPr>
          <w:lang w:val="en-US"/>
        </w:rPr>
        <w:t>Suppression</w:t>
      </w:r>
    </w:p>
    <w:p w14:paraId="61308EF0" w14:textId="1CB06E03" w:rsidR="00224F40" w:rsidRDefault="00CA0FD7" w:rsidP="1D23B126">
      <w:pPr>
        <w:pStyle w:val="Heading2"/>
        <w:spacing w:before="240" w:line="360" w:lineRule="auto"/>
        <w:rPr>
          <w:lang w:val="en-US"/>
        </w:rPr>
      </w:pPr>
      <w:r>
        <w:rPr>
          <w:lang w:val="en-US"/>
        </w:rPr>
        <w:t xml:space="preserve"> </w:t>
      </w:r>
      <w:r w:rsidR="13DE9A70" w:rsidRPr="1D23B126">
        <w:rPr>
          <w:lang w:val="en-US"/>
        </w:rPr>
        <w:t>7</w:t>
      </w:r>
      <w:r w:rsidR="446E94CF" w:rsidRPr="1D23B126">
        <w:rPr>
          <w:lang w:val="en-US"/>
        </w:rPr>
        <w:t>4</w:t>
      </w:r>
      <w:r w:rsidR="13DE9A70" w:rsidRPr="1D23B126">
        <w:rPr>
          <w:lang w:val="en-US"/>
        </w:rPr>
        <w:t>: Yolo: RCNN</w:t>
      </w:r>
    </w:p>
    <w:p w14:paraId="1EE86634" w14:textId="3D802A62" w:rsidR="00224F40" w:rsidRDefault="00CA0FD7" w:rsidP="1D23B126">
      <w:pPr>
        <w:pStyle w:val="Heading2"/>
        <w:spacing w:before="240" w:line="360" w:lineRule="auto"/>
        <w:rPr>
          <w:lang w:val="en-US"/>
        </w:rPr>
      </w:pPr>
      <w:r>
        <w:rPr>
          <w:lang w:val="en-US"/>
        </w:rPr>
        <w:t xml:space="preserve"> </w:t>
      </w:r>
      <w:r w:rsidR="13DE9A70" w:rsidRPr="1D23B126">
        <w:rPr>
          <w:lang w:val="en-US"/>
        </w:rPr>
        <w:t>7</w:t>
      </w:r>
      <w:r w:rsidR="2C208798" w:rsidRPr="1D23B126">
        <w:rPr>
          <w:lang w:val="en-US"/>
        </w:rPr>
        <w:t>5</w:t>
      </w:r>
      <w:r w:rsidR="13DE9A70" w:rsidRPr="1D23B126">
        <w:rPr>
          <w:lang w:val="en-US"/>
        </w:rPr>
        <w:t>: Yolo: Yolo Activity</w:t>
      </w:r>
    </w:p>
    <w:p w14:paraId="54A5AAA3" w14:textId="4590E855" w:rsidR="00224F40" w:rsidRDefault="00CA0FD7" w:rsidP="1D23B126">
      <w:pPr>
        <w:pStyle w:val="Heading2"/>
        <w:spacing w:before="240" w:line="360" w:lineRule="auto"/>
        <w:rPr>
          <w:lang w:val="en-US"/>
        </w:rPr>
      </w:pPr>
      <w:r>
        <w:rPr>
          <w:lang w:val="en-US"/>
        </w:rPr>
        <w:t xml:space="preserve"> </w:t>
      </w:r>
      <w:r w:rsidR="13DE9A70" w:rsidRPr="1D23B126">
        <w:rPr>
          <w:lang w:val="en-US"/>
        </w:rPr>
        <w:t>7</w:t>
      </w:r>
      <w:r w:rsidR="4A6E18F7" w:rsidRPr="1D23B126">
        <w:rPr>
          <w:lang w:val="en-US"/>
        </w:rPr>
        <w:t>6</w:t>
      </w:r>
      <w:r w:rsidR="13DE9A70" w:rsidRPr="1D23B126">
        <w:rPr>
          <w:lang w:val="en-US"/>
        </w:rPr>
        <w:t>: Face Verification: Problem Setup</w:t>
      </w:r>
    </w:p>
    <w:p w14:paraId="72900F92" w14:textId="70281D23" w:rsidR="00224F40" w:rsidRDefault="00CA0FD7" w:rsidP="1D23B126">
      <w:pPr>
        <w:pStyle w:val="Heading2"/>
        <w:spacing w:before="240" w:line="360" w:lineRule="auto"/>
        <w:rPr>
          <w:lang w:val="en-US"/>
        </w:rPr>
      </w:pPr>
      <w:r>
        <w:rPr>
          <w:lang w:val="en-US"/>
        </w:rPr>
        <w:t xml:space="preserve"> </w:t>
      </w:r>
      <w:r w:rsidR="13DE9A70" w:rsidRPr="1D23B126">
        <w:rPr>
          <w:lang w:val="en-US"/>
        </w:rPr>
        <w:t>7</w:t>
      </w:r>
      <w:r w:rsidR="12F0B83E" w:rsidRPr="1D23B126">
        <w:rPr>
          <w:lang w:val="en-US"/>
        </w:rPr>
        <w:t>7</w:t>
      </w:r>
      <w:r w:rsidR="13DE9A70" w:rsidRPr="1D23B126">
        <w:rPr>
          <w:lang w:val="en-US"/>
        </w:rPr>
        <w:t>: Face Verification: Project Implementation</w:t>
      </w:r>
    </w:p>
    <w:p w14:paraId="1BB24482" w14:textId="72CD3811" w:rsidR="00224F40" w:rsidRDefault="00CA0FD7" w:rsidP="1D23B126">
      <w:pPr>
        <w:pStyle w:val="Heading2"/>
        <w:spacing w:before="240" w:line="360" w:lineRule="auto"/>
        <w:rPr>
          <w:lang w:val="en-US"/>
        </w:rPr>
      </w:pPr>
      <w:r>
        <w:rPr>
          <w:lang w:val="en-US"/>
        </w:rPr>
        <w:t xml:space="preserve"> </w:t>
      </w:r>
      <w:r w:rsidR="13DE9A70" w:rsidRPr="1D23B126">
        <w:rPr>
          <w:lang w:val="en-US"/>
        </w:rPr>
        <w:t>7</w:t>
      </w:r>
      <w:r w:rsidR="1342B5F9" w:rsidRPr="1D23B126">
        <w:rPr>
          <w:lang w:val="en-US"/>
        </w:rPr>
        <w:t>8</w:t>
      </w:r>
      <w:r w:rsidR="13DE9A70" w:rsidRPr="1D23B126">
        <w:rPr>
          <w:lang w:val="en-US"/>
        </w:rPr>
        <w:t>: Face Verification: Face Verification Activity</w:t>
      </w:r>
    </w:p>
    <w:p w14:paraId="20FAFB6E" w14:textId="2C330CB7" w:rsidR="00224F40" w:rsidRDefault="00CA0FD7" w:rsidP="1D23B126">
      <w:pPr>
        <w:pStyle w:val="Heading2"/>
        <w:spacing w:before="240" w:line="360" w:lineRule="auto"/>
        <w:rPr>
          <w:lang w:val="en-US"/>
        </w:rPr>
      </w:pPr>
      <w:r>
        <w:rPr>
          <w:lang w:val="en-US"/>
        </w:rPr>
        <w:t xml:space="preserve"> </w:t>
      </w:r>
      <w:r w:rsidR="7A983322" w:rsidRPr="1D23B126">
        <w:rPr>
          <w:lang w:val="en-US"/>
        </w:rPr>
        <w:t>79</w:t>
      </w:r>
      <w:r w:rsidR="13DE9A70" w:rsidRPr="1D23B126">
        <w:rPr>
          <w:lang w:val="en-US"/>
        </w:rPr>
        <w:t>: Neural Style Transfer: Problem Setup</w:t>
      </w:r>
    </w:p>
    <w:p w14:paraId="578C7A62" w14:textId="463DCCF1"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8</w:t>
      </w:r>
      <w:r w:rsidR="58D64523" w:rsidRPr="1D23B126">
        <w:rPr>
          <w:lang w:val="en-US"/>
        </w:rPr>
        <w:t>0</w:t>
      </w:r>
      <w:r w:rsidR="13DE9A70" w:rsidRPr="1D23B126">
        <w:rPr>
          <w:lang w:val="en-US"/>
        </w:rPr>
        <w:t xml:space="preserve">: Neural Style Transfer: Implementation </w:t>
      </w:r>
      <w:r w:rsidR="3BF84D1D" w:rsidRPr="1D23B126">
        <w:rPr>
          <w:lang w:val="en-US"/>
        </w:rPr>
        <w:t>TensorFlow</w:t>
      </w:r>
      <w:r w:rsidR="13DE9A70" w:rsidRPr="1D23B126">
        <w:rPr>
          <w:lang w:val="en-US"/>
        </w:rPr>
        <w:t xml:space="preserve"> Hub</w:t>
      </w:r>
    </w:p>
    <w:p w14:paraId="06EBAC08" w14:textId="26959260" w:rsidR="00224F40" w:rsidRDefault="13DE9A70" w:rsidP="1D23B126">
      <w:pPr>
        <w:pStyle w:val="Heading1"/>
        <w:spacing w:line="360" w:lineRule="auto"/>
        <w:rPr>
          <w:lang w:val="en-US"/>
        </w:rPr>
      </w:pPr>
      <w:r w:rsidRPr="1D23B126">
        <w:rPr>
          <w:lang w:val="en-US"/>
        </w:rPr>
        <w:t>Section 9: Deep learning: Recurrent Neural Networks with Python</w:t>
      </w:r>
    </w:p>
    <w:p w14:paraId="424644C5" w14:textId="2C46A505" w:rsidR="00224F40" w:rsidRDefault="00CA0FD7" w:rsidP="1D23B126">
      <w:pPr>
        <w:pStyle w:val="Heading2"/>
        <w:spacing w:before="240" w:line="360" w:lineRule="auto"/>
        <w:rPr>
          <w:lang w:val="en-US"/>
        </w:rPr>
      </w:pPr>
      <w:r>
        <w:rPr>
          <w:lang w:val="en-US"/>
        </w:rPr>
        <w:t xml:space="preserve"> </w:t>
      </w:r>
      <w:r w:rsidR="13DE9A70" w:rsidRPr="1D23B126">
        <w:rPr>
          <w:lang w:val="en-US"/>
        </w:rPr>
        <w:t>1: Introduction</w:t>
      </w:r>
    </w:p>
    <w:p w14:paraId="6AAF3ACB" w14:textId="7543F82E" w:rsidR="00224F40" w:rsidRDefault="00CA0FD7" w:rsidP="1D23B126">
      <w:pPr>
        <w:pStyle w:val="Heading2"/>
        <w:spacing w:before="240" w:line="360" w:lineRule="auto"/>
        <w:rPr>
          <w:lang w:val="en-US"/>
        </w:rPr>
      </w:pPr>
      <w:r>
        <w:rPr>
          <w:lang w:val="en-US"/>
        </w:rPr>
        <w:t xml:space="preserve"> </w:t>
      </w:r>
      <w:r w:rsidR="13DE9A70" w:rsidRPr="1D23B126">
        <w:rPr>
          <w:lang w:val="en-US"/>
        </w:rPr>
        <w:t>2: Applications of RNN (Motivation): Human Activity Recognition</w:t>
      </w:r>
    </w:p>
    <w:p w14:paraId="5F6F70E9" w14:textId="2E21C9E5" w:rsidR="00224F40" w:rsidRDefault="00CA0FD7" w:rsidP="1D23B126">
      <w:pPr>
        <w:pStyle w:val="Heading2"/>
        <w:spacing w:before="240" w:line="360" w:lineRule="auto"/>
        <w:rPr>
          <w:lang w:val="en-US"/>
        </w:rPr>
      </w:pPr>
      <w:r>
        <w:rPr>
          <w:lang w:val="en-US"/>
        </w:rPr>
        <w:t xml:space="preserve"> </w:t>
      </w:r>
      <w:r w:rsidR="13DE9A70" w:rsidRPr="1D23B126">
        <w:rPr>
          <w:lang w:val="en-US"/>
        </w:rPr>
        <w:t>3: Applications of RNN (Motivation): Image Captioning</w:t>
      </w:r>
    </w:p>
    <w:p w14:paraId="514B7B73" w14:textId="1C9293AD" w:rsidR="00224F40" w:rsidRDefault="00CA0FD7" w:rsidP="1D23B126">
      <w:pPr>
        <w:pStyle w:val="Heading2"/>
        <w:spacing w:before="240" w:line="360" w:lineRule="auto"/>
        <w:rPr>
          <w:lang w:val="en-US"/>
        </w:rPr>
      </w:pPr>
      <w:r>
        <w:rPr>
          <w:lang w:val="en-US"/>
        </w:rPr>
        <w:t xml:space="preserve"> </w:t>
      </w:r>
      <w:r w:rsidR="13DE9A70" w:rsidRPr="1D23B126">
        <w:rPr>
          <w:lang w:val="en-US"/>
        </w:rPr>
        <w:t>4: Applications of RNN (Motivation): Machine Translation</w:t>
      </w:r>
    </w:p>
    <w:p w14:paraId="57CBDEB1" w14:textId="07D99D2E" w:rsidR="00224F40" w:rsidRDefault="00CA0FD7" w:rsidP="1D23B126">
      <w:pPr>
        <w:pStyle w:val="Heading2"/>
        <w:spacing w:before="240" w:line="360" w:lineRule="auto"/>
        <w:rPr>
          <w:lang w:val="en-US"/>
        </w:rPr>
      </w:pPr>
      <w:r>
        <w:rPr>
          <w:lang w:val="en-US"/>
        </w:rPr>
        <w:t xml:space="preserve"> </w:t>
      </w:r>
      <w:r w:rsidR="13DE9A70" w:rsidRPr="1D23B126">
        <w:rPr>
          <w:lang w:val="en-US"/>
        </w:rPr>
        <w:t>5: Applications of RNN (Motivation): Speech Recognition</w:t>
      </w:r>
    </w:p>
    <w:p w14:paraId="432B0611" w14:textId="4F7920C1" w:rsidR="00224F40" w:rsidRDefault="00CA0FD7" w:rsidP="1D23B126">
      <w:pPr>
        <w:pStyle w:val="Heading2"/>
        <w:spacing w:before="240" w:line="360" w:lineRule="auto"/>
        <w:rPr>
          <w:lang w:val="en-US"/>
        </w:rPr>
      </w:pPr>
      <w:r>
        <w:rPr>
          <w:lang w:val="en-US"/>
        </w:rPr>
        <w:t xml:space="preserve"> </w:t>
      </w:r>
      <w:r w:rsidR="13DE9A70" w:rsidRPr="1D23B126">
        <w:rPr>
          <w:lang w:val="en-US"/>
        </w:rPr>
        <w:t>6: Applications of RNN (Motivation): Stock Price Predictions</w:t>
      </w:r>
    </w:p>
    <w:p w14:paraId="649484E1" w14:textId="625B5086" w:rsidR="00224F40" w:rsidRDefault="00CA0FD7" w:rsidP="1D23B126">
      <w:pPr>
        <w:pStyle w:val="Heading2"/>
        <w:spacing w:before="240" w:line="360" w:lineRule="auto"/>
        <w:rPr>
          <w:lang w:val="en-US"/>
        </w:rPr>
      </w:pPr>
      <w:r>
        <w:rPr>
          <w:lang w:val="en-US"/>
        </w:rPr>
        <w:t xml:space="preserve"> </w:t>
      </w:r>
      <w:r w:rsidR="13DE9A70" w:rsidRPr="1D23B126">
        <w:rPr>
          <w:lang w:val="en-US"/>
        </w:rPr>
        <w:t>7: Applications of RNN (Motivation): When to Model RNN</w:t>
      </w:r>
    </w:p>
    <w:p w14:paraId="30BA8940" w14:textId="2DB6FFC8" w:rsidR="00224F40" w:rsidRDefault="00CA0FD7" w:rsidP="1D23B126">
      <w:pPr>
        <w:pStyle w:val="Heading2"/>
        <w:spacing w:before="240" w:line="360" w:lineRule="auto"/>
        <w:rPr>
          <w:lang w:val="en-US"/>
        </w:rPr>
      </w:pPr>
      <w:r>
        <w:rPr>
          <w:lang w:val="en-US"/>
        </w:rPr>
        <w:t xml:space="preserve"> </w:t>
      </w:r>
      <w:r w:rsidR="13DE9A70" w:rsidRPr="1D23B126">
        <w:rPr>
          <w:lang w:val="en-US"/>
        </w:rPr>
        <w:t>8: Applications of RNN (Motivation): Activity</w:t>
      </w:r>
    </w:p>
    <w:p w14:paraId="7F302A19" w14:textId="13D425EF" w:rsidR="00224F40" w:rsidRDefault="00CA0FD7" w:rsidP="1D23B126">
      <w:pPr>
        <w:pStyle w:val="Heading2"/>
        <w:spacing w:before="240" w:line="360" w:lineRule="auto"/>
        <w:rPr>
          <w:lang w:val="en-US"/>
        </w:rPr>
      </w:pPr>
      <w:r>
        <w:rPr>
          <w:lang w:val="en-US"/>
        </w:rPr>
        <w:t xml:space="preserve"> </w:t>
      </w:r>
      <w:r w:rsidR="13DE9A70" w:rsidRPr="1D23B126">
        <w:rPr>
          <w:lang w:val="en-US"/>
        </w:rPr>
        <w:t>9: RNN Architecture: Introduction to Module</w:t>
      </w:r>
    </w:p>
    <w:p w14:paraId="75CBF6B7" w14:textId="7C7FCDA4" w:rsidR="00224F40" w:rsidRDefault="00CA0FD7" w:rsidP="1D23B126">
      <w:pPr>
        <w:pStyle w:val="Heading2"/>
        <w:spacing w:before="240" w:line="360" w:lineRule="auto"/>
        <w:rPr>
          <w:lang w:val="en-US"/>
        </w:rPr>
      </w:pPr>
      <w:r>
        <w:rPr>
          <w:lang w:val="en-US"/>
        </w:rPr>
        <w:t xml:space="preserve"> </w:t>
      </w:r>
      <w:r w:rsidR="13DE9A70" w:rsidRPr="1D23B126">
        <w:rPr>
          <w:lang w:val="en-US"/>
        </w:rPr>
        <w:t>10: RNN Architecture: Fixed Length Memory Model</w:t>
      </w:r>
    </w:p>
    <w:p w14:paraId="2CC4D194" w14:textId="169C85B4" w:rsidR="00224F40" w:rsidRDefault="00CA0FD7" w:rsidP="1D23B126">
      <w:pPr>
        <w:pStyle w:val="Heading2"/>
        <w:spacing w:before="240" w:line="360" w:lineRule="auto"/>
        <w:rPr>
          <w:lang w:val="en-US"/>
        </w:rPr>
      </w:pPr>
      <w:r>
        <w:rPr>
          <w:lang w:val="en-US"/>
        </w:rPr>
        <w:t xml:space="preserve"> </w:t>
      </w:r>
      <w:r w:rsidR="13DE9A70" w:rsidRPr="1D23B126">
        <w:rPr>
          <w:lang w:val="en-US"/>
        </w:rPr>
        <w:t>11: RNN Architecture: Fixed Length Memory Model Exercise</w:t>
      </w:r>
    </w:p>
    <w:p w14:paraId="15A8E16D" w14:textId="67295453" w:rsidR="00224F40" w:rsidRDefault="00CA0FD7" w:rsidP="1D23B126">
      <w:pPr>
        <w:pStyle w:val="Heading2"/>
        <w:spacing w:before="240" w:line="360" w:lineRule="auto"/>
        <w:rPr>
          <w:lang w:val="en-US"/>
        </w:rPr>
      </w:pPr>
      <w:r>
        <w:rPr>
          <w:lang w:val="en-US"/>
        </w:rPr>
        <w:t xml:space="preserve"> </w:t>
      </w:r>
      <w:r w:rsidR="13DE9A70" w:rsidRPr="1D23B126">
        <w:rPr>
          <w:lang w:val="en-US"/>
        </w:rPr>
        <w:t>12: RNN Architecture: Fixed Length Memory Model Exercise Solution Part 01</w:t>
      </w:r>
    </w:p>
    <w:p w14:paraId="0ADCD117" w14:textId="679D422B" w:rsidR="00224F40" w:rsidRDefault="00CA0FD7" w:rsidP="1D23B126">
      <w:pPr>
        <w:pStyle w:val="Heading2"/>
        <w:spacing w:before="240" w:line="360" w:lineRule="auto"/>
        <w:rPr>
          <w:lang w:val="en-US"/>
        </w:rPr>
      </w:pPr>
      <w:r>
        <w:rPr>
          <w:lang w:val="en-US"/>
        </w:rPr>
        <w:t xml:space="preserve"> </w:t>
      </w:r>
      <w:r w:rsidR="13DE9A70" w:rsidRPr="1D23B126">
        <w:rPr>
          <w:lang w:val="en-US"/>
        </w:rPr>
        <w:t>13: RNN Architecture: Fixed Length Memory Model Exercise Solution Part 02</w:t>
      </w:r>
    </w:p>
    <w:p w14:paraId="544E2590" w14:textId="053B3A94" w:rsidR="00224F40" w:rsidRDefault="00CA0FD7" w:rsidP="1D23B126">
      <w:pPr>
        <w:pStyle w:val="Heading2"/>
        <w:spacing w:before="240" w:line="360" w:lineRule="auto"/>
        <w:rPr>
          <w:lang w:val="en-US"/>
        </w:rPr>
      </w:pPr>
      <w:r>
        <w:rPr>
          <w:lang w:val="en-US"/>
        </w:rPr>
        <w:t xml:space="preserve"> </w:t>
      </w:r>
      <w:r w:rsidR="13DE9A70" w:rsidRPr="1D23B126">
        <w:rPr>
          <w:lang w:val="en-US"/>
        </w:rPr>
        <w:t>14: RNN Architecture: Infinite Memory Architecture</w:t>
      </w:r>
    </w:p>
    <w:p w14:paraId="5503E6B8" w14:textId="4165ED15" w:rsidR="00224F40" w:rsidRDefault="00CA0FD7" w:rsidP="1D23B126">
      <w:pPr>
        <w:pStyle w:val="Heading2"/>
        <w:spacing w:before="240" w:line="360" w:lineRule="auto"/>
        <w:rPr>
          <w:lang w:val="en-US"/>
        </w:rPr>
      </w:pPr>
      <w:r>
        <w:rPr>
          <w:lang w:val="en-US"/>
        </w:rPr>
        <w:t xml:space="preserve"> </w:t>
      </w:r>
      <w:r w:rsidR="13DE9A70" w:rsidRPr="1D23B126">
        <w:rPr>
          <w:lang w:val="en-US"/>
        </w:rPr>
        <w:t>15: RNN Architecture: Infinite Memory Architecture Exercise</w:t>
      </w:r>
    </w:p>
    <w:p w14:paraId="11B6FFC8" w14:textId="3997FE7C" w:rsidR="00224F40" w:rsidRDefault="00CA0FD7" w:rsidP="1D23B126">
      <w:pPr>
        <w:pStyle w:val="Heading2"/>
        <w:spacing w:before="240" w:line="360" w:lineRule="auto"/>
        <w:rPr>
          <w:lang w:val="en-US"/>
        </w:rPr>
      </w:pPr>
      <w:r>
        <w:rPr>
          <w:lang w:val="en-US"/>
        </w:rPr>
        <w:t xml:space="preserve"> </w:t>
      </w:r>
      <w:r w:rsidR="13DE9A70" w:rsidRPr="1D23B126">
        <w:rPr>
          <w:lang w:val="en-US"/>
        </w:rPr>
        <w:t>16: RNN Architecture: Infinite Memory Architecture Solution</w:t>
      </w:r>
    </w:p>
    <w:p w14:paraId="347F5474" w14:textId="106E3E47" w:rsidR="00224F40" w:rsidRDefault="00CA0FD7" w:rsidP="1D23B126">
      <w:pPr>
        <w:pStyle w:val="Heading2"/>
        <w:spacing w:before="240" w:line="360" w:lineRule="auto"/>
        <w:rPr>
          <w:lang w:val="en-US"/>
        </w:rPr>
      </w:pPr>
      <w:r>
        <w:rPr>
          <w:lang w:val="en-US"/>
        </w:rPr>
        <w:t xml:space="preserve"> </w:t>
      </w:r>
      <w:r w:rsidR="13DE9A70" w:rsidRPr="1D23B126">
        <w:rPr>
          <w:lang w:val="en-US"/>
        </w:rPr>
        <w:t>17: RNN Architecture: Weight Sharing</w:t>
      </w:r>
    </w:p>
    <w:p w14:paraId="13D7B3D8" w14:textId="7843158B"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18: RNN Architecture: Notations</w:t>
      </w:r>
    </w:p>
    <w:p w14:paraId="551B26CE" w14:textId="179DC23B"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19: RNN Architecture: </w:t>
      </w:r>
      <w:proofErr w:type="spellStart"/>
      <w:r w:rsidR="13DE9A70" w:rsidRPr="1D23B126">
        <w:rPr>
          <w:lang w:val="en-US"/>
        </w:rPr>
        <w:t>ManyToMany</w:t>
      </w:r>
      <w:proofErr w:type="spellEnd"/>
      <w:r w:rsidR="13DE9A70" w:rsidRPr="1D23B126">
        <w:rPr>
          <w:lang w:val="en-US"/>
        </w:rPr>
        <w:t xml:space="preserve"> Model</w:t>
      </w:r>
    </w:p>
    <w:p w14:paraId="0DAC95AA" w14:textId="6473DD60"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20: RNN Architecture: </w:t>
      </w:r>
      <w:proofErr w:type="spellStart"/>
      <w:r w:rsidR="13DE9A70" w:rsidRPr="1D23B126">
        <w:rPr>
          <w:lang w:val="en-US"/>
        </w:rPr>
        <w:t>ManyToMany</w:t>
      </w:r>
      <w:proofErr w:type="spellEnd"/>
      <w:r w:rsidR="13DE9A70" w:rsidRPr="1D23B126">
        <w:rPr>
          <w:lang w:val="en-US"/>
        </w:rPr>
        <w:t xml:space="preserve"> Model Exercise 01</w:t>
      </w:r>
    </w:p>
    <w:p w14:paraId="30F652A8" w14:textId="4FE7B7AC"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21: RNN Architecture: </w:t>
      </w:r>
      <w:proofErr w:type="spellStart"/>
      <w:r w:rsidR="13DE9A70" w:rsidRPr="1D23B126">
        <w:rPr>
          <w:lang w:val="en-US"/>
        </w:rPr>
        <w:t>ManyToMany</w:t>
      </w:r>
      <w:proofErr w:type="spellEnd"/>
      <w:r w:rsidR="13DE9A70" w:rsidRPr="1D23B126">
        <w:rPr>
          <w:lang w:val="en-US"/>
        </w:rPr>
        <w:t xml:space="preserve"> Model Solution 01</w:t>
      </w:r>
    </w:p>
    <w:p w14:paraId="74CDBDD6" w14:textId="0B5E372A"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22: RNN Architecture: </w:t>
      </w:r>
      <w:proofErr w:type="spellStart"/>
      <w:r w:rsidR="13DE9A70" w:rsidRPr="1D23B126">
        <w:rPr>
          <w:lang w:val="en-US"/>
        </w:rPr>
        <w:t>ManyToMany</w:t>
      </w:r>
      <w:proofErr w:type="spellEnd"/>
      <w:r w:rsidR="13DE9A70" w:rsidRPr="1D23B126">
        <w:rPr>
          <w:lang w:val="en-US"/>
        </w:rPr>
        <w:t xml:space="preserve"> Model Exercise 02</w:t>
      </w:r>
    </w:p>
    <w:p w14:paraId="13F8AD89" w14:textId="48CA4249"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23: RNN Architecture: </w:t>
      </w:r>
      <w:proofErr w:type="spellStart"/>
      <w:r w:rsidR="13DE9A70" w:rsidRPr="1D23B126">
        <w:rPr>
          <w:lang w:val="en-US"/>
        </w:rPr>
        <w:t>ManyToMany</w:t>
      </w:r>
      <w:proofErr w:type="spellEnd"/>
      <w:r w:rsidR="13DE9A70" w:rsidRPr="1D23B126">
        <w:rPr>
          <w:lang w:val="en-US"/>
        </w:rPr>
        <w:t xml:space="preserve"> Model Solution 02</w:t>
      </w:r>
    </w:p>
    <w:p w14:paraId="46261EBC" w14:textId="3303666E"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24: RNN Architecture: </w:t>
      </w:r>
      <w:proofErr w:type="spellStart"/>
      <w:r w:rsidR="13DE9A70" w:rsidRPr="1D23B126">
        <w:rPr>
          <w:lang w:val="en-US"/>
        </w:rPr>
        <w:t>ManyToOne</w:t>
      </w:r>
      <w:proofErr w:type="spellEnd"/>
      <w:r w:rsidR="13DE9A70" w:rsidRPr="1D23B126">
        <w:rPr>
          <w:lang w:val="en-US"/>
        </w:rPr>
        <w:t xml:space="preserve"> Model</w:t>
      </w:r>
    </w:p>
    <w:p w14:paraId="3F75F474" w14:textId="7836EEFB"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25: RNN Architecture: </w:t>
      </w:r>
      <w:proofErr w:type="spellStart"/>
      <w:r w:rsidR="13DE9A70" w:rsidRPr="1D23B126">
        <w:rPr>
          <w:lang w:val="en-US"/>
        </w:rPr>
        <w:t>ManyToOne</w:t>
      </w:r>
      <w:proofErr w:type="spellEnd"/>
      <w:r w:rsidR="13DE9A70" w:rsidRPr="1D23B126">
        <w:rPr>
          <w:lang w:val="en-US"/>
        </w:rPr>
        <w:t xml:space="preserve"> Model Exercise</w:t>
      </w:r>
    </w:p>
    <w:p w14:paraId="2B2FDE08" w14:textId="7FA9D10E"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26: RNN Architecture: </w:t>
      </w:r>
      <w:proofErr w:type="spellStart"/>
      <w:r w:rsidR="13DE9A70" w:rsidRPr="1D23B126">
        <w:rPr>
          <w:lang w:val="en-US"/>
        </w:rPr>
        <w:t>ManyToOne</w:t>
      </w:r>
      <w:proofErr w:type="spellEnd"/>
      <w:r w:rsidR="13DE9A70" w:rsidRPr="1D23B126">
        <w:rPr>
          <w:lang w:val="en-US"/>
        </w:rPr>
        <w:t xml:space="preserve"> Model Solution</w:t>
      </w:r>
    </w:p>
    <w:p w14:paraId="6665B537" w14:textId="36E3A287"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27: RNN Architecture: </w:t>
      </w:r>
      <w:proofErr w:type="spellStart"/>
      <w:r w:rsidR="13DE9A70" w:rsidRPr="1D23B126">
        <w:rPr>
          <w:lang w:val="en-US"/>
        </w:rPr>
        <w:t>OneToMany</w:t>
      </w:r>
      <w:proofErr w:type="spellEnd"/>
      <w:r w:rsidR="13DE9A70" w:rsidRPr="1D23B126">
        <w:rPr>
          <w:lang w:val="en-US"/>
        </w:rPr>
        <w:t xml:space="preserve"> Model</w:t>
      </w:r>
    </w:p>
    <w:p w14:paraId="66E5F6CA" w14:textId="64CCC248"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28: RNN Architecture: </w:t>
      </w:r>
      <w:proofErr w:type="spellStart"/>
      <w:r w:rsidR="13DE9A70" w:rsidRPr="1D23B126">
        <w:rPr>
          <w:lang w:val="en-US"/>
        </w:rPr>
        <w:t>OneToMany</w:t>
      </w:r>
      <w:proofErr w:type="spellEnd"/>
      <w:r w:rsidR="13DE9A70" w:rsidRPr="1D23B126">
        <w:rPr>
          <w:lang w:val="en-US"/>
        </w:rPr>
        <w:t xml:space="preserve"> Model Exercise</w:t>
      </w:r>
    </w:p>
    <w:p w14:paraId="1F398E3C" w14:textId="037AEB7E"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29: RNN Architecture: </w:t>
      </w:r>
      <w:proofErr w:type="spellStart"/>
      <w:r w:rsidR="13DE9A70" w:rsidRPr="1D23B126">
        <w:rPr>
          <w:lang w:val="en-US"/>
        </w:rPr>
        <w:t>OneToMany</w:t>
      </w:r>
      <w:proofErr w:type="spellEnd"/>
      <w:r w:rsidR="13DE9A70" w:rsidRPr="1D23B126">
        <w:rPr>
          <w:lang w:val="en-US"/>
        </w:rPr>
        <w:t xml:space="preserve"> Model Solution</w:t>
      </w:r>
    </w:p>
    <w:p w14:paraId="7E124805" w14:textId="769222B4" w:rsidR="00224F40" w:rsidRDefault="00CA0FD7" w:rsidP="1D23B126">
      <w:pPr>
        <w:pStyle w:val="Heading2"/>
        <w:spacing w:before="240" w:line="360" w:lineRule="auto"/>
        <w:rPr>
          <w:lang w:val="en-US"/>
        </w:rPr>
      </w:pPr>
      <w:r>
        <w:rPr>
          <w:lang w:val="en-US"/>
        </w:rPr>
        <w:t xml:space="preserve"> </w:t>
      </w:r>
      <w:r w:rsidR="13DE9A70" w:rsidRPr="1D23B126">
        <w:rPr>
          <w:lang w:val="en-US"/>
        </w:rPr>
        <w:t>30: RNN Architecture: Activity Many to One</w:t>
      </w:r>
    </w:p>
    <w:p w14:paraId="1E61D8D0" w14:textId="3E98C0DE" w:rsidR="00224F40" w:rsidRDefault="00CA0FD7" w:rsidP="1D23B126">
      <w:pPr>
        <w:pStyle w:val="Heading2"/>
        <w:spacing w:before="240" w:line="360" w:lineRule="auto"/>
        <w:rPr>
          <w:lang w:val="en-US"/>
        </w:rPr>
      </w:pPr>
      <w:r>
        <w:rPr>
          <w:lang w:val="en-US"/>
        </w:rPr>
        <w:t xml:space="preserve"> </w:t>
      </w:r>
      <w:r w:rsidR="13DE9A70" w:rsidRPr="1D23B126">
        <w:rPr>
          <w:lang w:val="en-US"/>
        </w:rPr>
        <w:t>31: RNN Architecture: Activity Many to One Exercise</w:t>
      </w:r>
    </w:p>
    <w:p w14:paraId="2AC753BE" w14:textId="0133B9DE" w:rsidR="00224F40" w:rsidRDefault="00CA0FD7" w:rsidP="1D23B126">
      <w:pPr>
        <w:pStyle w:val="Heading2"/>
        <w:spacing w:before="240" w:line="360" w:lineRule="auto"/>
        <w:rPr>
          <w:lang w:val="en-US"/>
        </w:rPr>
      </w:pPr>
      <w:r>
        <w:rPr>
          <w:lang w:val="en-US"/>
        </w:rPr>
        <w:t xml:space="preserve"> </w:t>
      </w:r>
      <w:r w:rsidR="13DE9A70" w:rsidRPr="1D23B126">
        <w:rPr>
          <w:lang w:val="en-US"/>
        </w:rPr>
        <w:t>32: RNN Architecture: Activity Many to One Solution</w:t>
      </w:r>
    </w:p>
    <w:p w14:paraId="3BE471FF" w14:textId="76025394"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33: RNN Architecture: </w:t>
      </w:r>
      <w:proofErr w:type="spellStart"/>
      <w:r w:rsidR="13DE9A70" w:rsidRPr="1D23B126">
        <w:rPr>
          <w:lang w:val="en-US"/>
        </w:rPr>
        <w:t>ManyToMany</w:t>
      </w:r>
      <w:proofErr w:type="spellEnd"/>
      <w:r w:rsidR="13DE9A70" w:rsidRPr="1D23B126">
        <w:rPr>
          <w:lang w:val="en-US"/>
        </w:rPr>
        <w:t xml:space="preserve"> Different Sizes Model</w:t>
      </w:r>
    </w:p>
    <w:p w14:paraId="45F61289" w14:textId="7BEF7DC5"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34: RNN Architecture: Activity Many to Many </w:t>
      </w:r>
      <w:proofErr w:type="spellStart"/>
      <w:r w:rsidR="13DE9A70" w:rsidRPr="1D23B126">
        <w:rPr>
          <w:lang w:val="en-US"/>
        </w:rPr>
        <w:t>Nmt</w:t>
      </w:r>
      <w:proofErr w:type="spellEnd"/>
    </w:p>
    <w:p w14:paraId="0C31F5E1" w14:textId="278511BB" w:rsidR="00224F40" w:rsidRDefault="00CA0FD7" w:rsidP="1D23B126">
      <w:pPr>
        <w:pStyle w:val="Heading2"/>
        <w:spacing w:before="240" w:line="360" w:lineRule="auto"/>
        <w:rPr>
          <w:lang w:val="en-US"/>
        </w:rPr>
      </w:pPr>
      <w:r>
        <w:rPr>
          <w:lang w:val="en-US"/>
        </w:rPr>
        <w:t xml:space="preserve"> </w:t>
      </w:r>
      <w:r w:rsidR="13DE9A70" w:rsidRPr="1D23B126">
        <w:rPr>
          <w:lang w:val="en-US"/>
        </w:rPr>
        <w:t>35: RNN Architecture: Models Summary</w:t>
      </w:r>
    </w:p>
    <w:p w14:paraId="73B25FA0" w14:textId="7B7B9840" w:rsidR="00224F40" w:rsidRDefault="00CA0FD7" w:rsidP="1D23B126">
      <w:pPr>
        <w:pStyle w:val="Heading2"/>
        <w:spacing w:before="240" w:line="360" w:lineRule="auto"/>
        <w:rPr>
          <w:lang w:val="en-US"/>
        </w:rPr>
      </w:pPr>
      <w:r>
        <w:rPr>
          <w:lang w:val="en-US"/>
        </w:rPr>
        <w:t xml:space="preserve"> </w:t>
      </w:r>
      <w:r w:rsidR="13DE9A70" w:rsidRPr="1D23B126">
        <w:rPr>
          <w:lang w:val="en-US"/>
        </w:rPr>
        <w:t>36: RNN Architecture: Deep RNNs</w:t>
      </w:r>
    </w:p>
    <w:p w14:paraId="1D0B6162" w14:textId="64D1EB69" w:rsidR="00224F40" w:rsidRDefault="00CA0FD7" w:rsidP="1D23B126">
      <w:pPr>
        <w:pStyle w:val="Heading2"/>
        <w:spacing w:before="240" w:line="360" w:lineRule="auto"/>
        <w:rPr>
          <w:lang w:val="en-US"/>
        </w:rPr>
      </w:pPr>
      <w:r>
        <w:rPr>
          <w:lang w:val="en-US"/>
        </w:rPr>
        <w:t xml:space="preserve"> </w:t>
      </w:r>
      <w:r w:rsidR="13DE9A70" w:rsidRPr="1D23B126">
        <w:rPr>
          <w:lang w:val="en-US"/>
        </w:rPr>
        <w:t>37: RNN Architecture: Deep RNNs Exercise</w:t>
      </w:r>
    </w:p>
    <w:p w14:paraId="58A3A193" w14:textId="2D3F3F7C"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38: RNN Architecture: Deep RNNs Solution</w:t>
      </w:r>
    </w:p>
    <w:p w14:paraId="187A6E5B" w14:textId="56DD3CDF"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39: Gradient </w:t>
      </w:r>
      <w:r w:rsidR="6DE02C37" w:rsidRPr="1D23B126">
        <w:rPr>
          <w:lang w:val="en-US"/>
        </w:rPr>
        <w:t>Descent</w:t>
      </w:r>
      <w:r w:rsidR="13DE9A70" w:rsidRPr="1D23B126">
        <w:rPr>
          <w:lang w:val="en-US"/>
        </w:rPr>
        <w:t xml:space="preserve"> in RNN: Introduction to Gradient Descent Module</w:t>
      </w:r>
    </w:p>
    <w:p w14:paraId="2BE84664" w14:textId="2830B48E"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40: Gradient </w:t>
      </w:r>
      <w:r w:rsidR="7CD12360" w:rsidRPr="1D23B126">
        <w:rPr>
          <w:lang w:val="en-US"/>
        </w:rPr>
        <w:t xml:space="preserve">Descent </w:t>
      </w:r>
      <w:r w:rsidR="13DE9A70" w:rsidRPr="1D23B126">
        <w:rPr>
          <w:lang w:val="en-US"/>
        </w:rPr>
        <w:t>in RNN: Example Setup</w:t>
      </w:r>
    </w:p>
    <w:p w14:paraId="08E1400D" w14:textId="5559D17B"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41: Gradient </w:t>
      </w:r>
      <w:r w:rsidR="7CD12360" w:rsidRPr="1D23B126">
        <w:rPr>
          <w:lang w:val="en-US"/>
        </w:rPr>
        <w:t xml:space="preserve">Descent </w:t>
      </w:r>
      <w:r w:rsidR="13DE9A70" w:rsidRPr="1D23B126">
        <w:rPr>
          <w:lang w:val="en-US"/>
        </w:rPr>
        <w:t>in RNN: Equations</w:t>
      </w:r>
    </w:p>
    <w:p w14:paraId="4462DE68" w14:textId="5A9BB763"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42: Gradient </w:t>
      </w:r>
      <w:r w:rsidR="7CD12360" w:rsidRPr="1D23B126">
        <w:rPr>
          <w:lang w:val="en-US"/>
        </w:rPr>
        <w:t xml:space="preserve">Descent </w:t>
      </w:r>
      <w:r w:rsidR="13DE9A70" w:rsidRPr="1D23B126">
        <w:rPr>
          <w:lang w:val="en-US"/>
        </w:rPr>
        <w:t>in RNN: Equations Exercise</w:t>
      </w:r>
    </w:p>
    <w:p w14:paraId="1FFB11A7" w14:textId="355DDDD1"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43: Gradient </w:t>
      </w:r>
      <w:r w:rsidR="7CD12360" w:rsidRPr="1D23B126">
        <w:rPr>
          <w:lang w:val="en-US"/>
        </w:rPr>
        <w:t xml:space="preserve">Descent </w:t>
      </w:r>
      <w:r w:rsidR="13DE9A70" w:rsidRPr="1D23B126">
        <w:rPr>
          <w:lang w:val="en-US"/>
        </w:rPr>
        <w:t>in RNN: Equations Solution</w:t>
      </w:r>
    </w:p>
    <w:p w14:paraId="7DE0ED49" w14:textId="1D4E2212"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44: Gradient </w:t>
      </w:r>
      <w:r w:rsidR="7CD12360" w:rsidRPr="1D23B126">
        <w:rPr>
          <w:lang w:val="en-US"/>
        </w:rPr>
        <w:t xml:space="preserve">Descent </w:t>
      </w:r>
      <w:r w:rsidR="13DE9A70" w:rsidRPr="1D23B126">
        <w:rPr>
          <w:lang w:val="en-US"/>
        </w:rPr>
        <w:t>in RNN: Loss Function</w:t>
      </w:r>
    </w:p>
    <w:p w14:paraId="38FBFD82" w14:textId="47EBAEBF"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45: Gradient </w:t>
      </w:r>
      <w:r w:rsidR="7CD12360" w:rsidRPr="1D23B126">
        <w:rPr>
          <w:lang w:val="en-US"/>
        </w:rPr>
        <w:t xml:space="preserve">Descent </w:t>
      </w:r>
      <w:r w:rsidR="13DE9A70" w:rsidRPr="1D23B126">
        <w:rPr>
          <w:lang w:val="en-US"/>
        </w:rPr>
        <w:t>in RNN: Why Gradients</w:t>
      </w:r>
    </w:p>
    <w:p w14:paraId="363944F6" w14:textId="6A985600"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46: Gradient </w:t>
      </w:r>
      <w:r w:rsidR="7CD12360" w:rsidRPr="1D23B126">
        <w:rPr>
          <w:lang w:val="en-US"/>
        </w:rPr>
        <w:t xml:space="preserve">Descent </w:t>
      </w:r>
      <w:r w:rsidR="13DE9A70" w:rsidRPr="1D23B126">
        <w:rPr>
          <w:lang w:val="en-US"/>
        </w:rPr>
        <w:t>in RNN: Why Gradients Exercise</w:t>
      </w:r>
    </w:p>
    <w:p w14:paraId="4E1757F3" w14:textId="2B525754"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47: Gradient </w:t>
      </w:r>
      <w:r w:rsidR="7CD12360" w:rsidRPr="1D23B126">
        <w:rPr>
          <w:lang w:val="en-US"/>
        </w:rPr>
        <w:t xml:space="preserve">Descent </w:t>
      </w:r>
      <w:r w:rsidR="13DE9A70" w:rsidRPr="1D23B126">
        <w:rPr>
          <w:lang w:val="en-US"/>
        </w:rPr>
        <w:t>in RNN: Why Gradients Solution</w:t>
      </w:r>
    </w:p>
    <w:p w14:paraId="7095E329" w14:textId="6FD0FFA0"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48: Gradient </w:t>
      </w:r>
      <w:r w:rsidR="7CD12360" w:rsidRPr="1D23B126">
        <w:rPr>
          <w:lang w:val="en-US"/>
        </w:rPr>
        <w:t xml:space="preserve">Descent </w:t>
      </w:r>
      <w:r w:rsidR="13DE9A70" w:rsidRPr="1D23B126">
        <w:rPr>
          <w:lang w:val="en-US"/>
        </w:rPr>
        <w:t>in RNN: Chain Rule</w:t>
      </w:r>
    </w:p>
    <w:p w14:paraId="41388C96" w14:textId="4C41B9CC"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49: Gradient </w:t>
      </w:r>
      <w:r w:rsidR="7CD12360" w:rsidRPr="1D23B126">
        <w:rPr>
          <w:lang w:val="en-US"/>
        </w:rPr>
        <w:t xml:space="preserve">Descent </w:t>
      </w:r>
      <w:r w:rsidR="13DE9A70" w:rsidRPr="1D23B126">
        <w:rPr>
          <w:lang w:val="en-US"/>
        </w:rPr>
        <w:t>in RNN: Chain Rule in Action</w:t>
      </w:r>
    </w:p>
    <w:p w14:paraId="31763787" w14:textId="5986AABF"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50: Gradient </w:t>
      </w:r>
      <w:r w:rsidR="7CD12360" w:rsidRPr="1D23B126">
        <w:rPr>
          <w:lang w:val="en-US"/>
        </w:rPr>
        <w:t xml:space="preserve">Descent </w:t>
      </w:r>
      <w:r w:rsidR="13DE9A70" w:rsidRPr="1D23B126">
        <w:rPr>
          <w:lang w:val="en-US"/>
        </w:rPr>
        <w:t xml:space="preserve">in RNN: </w:t>
      </w:r>
      <w:r w:rsidR="4439B07E" w:rsidRPr="1D23B126">
        <w:rPr>
          <w:lang w:val="en-US"/>
        </w:rPr>
        <w:t>Backpropagation</w:t>
      </w:r>
      <w:r w:rsidR="13DE9A70" w:rsidRPr="1D23B126">
        <w:rPr>
          <w:lang w:val="en-US"/>
        </w:rPr>
        <w:t xml:space="preserve"> Through Time</w:t>
      </w:r>
    </w:p>
    <w:p w14:paraId="1F3CF223" w14:textId="3161E351"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51: Gradient </w:t>
      </w:r>
      <w:r w:rsidR="7CD12360" w:rsidRPr="1D23B126">
        <w:rPr>
          <w:lang w:val="en-US"/>
        </w:rPr>
        <w:t xml:space="preserve">Descent </w:t>
      </w:r>
      <w:r w:rsidR="13DE9A70" w:rsidRPr="1D23B126">
        <w:rPr>
          <w:lang w:val="en-US"/>
        </w:rPr>
        <w:t>in RNN: Activity</w:t>
      </w:r>
    </w:p>
    <w:p w14:paraId="0021F61F" w14:textId="0CDB2C88"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52: RNN Implementation: Automatic </w:t>
      </w:r>
      <w:r w:rsidR="46E6968B" w:rsidRPr="1D23B126">
        <w:rPr>
          <w:lang w:val="en-US"/>
        </w:rPr>
        <w:t>Differentiation</w:t>
      </w:r>
    </w:p>
    <w:p w14:paraId="31EBA8BA" w14:textId="18E2351D"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53: RNN Implementation: Automatic </w:t>
      </w:r>
      <w:r w:rsidR="33AE680E" w:rsidRPr="1D23B126">
        <w:rPr>
          <w:lang w:val="en-US"/>
        </w:rPr>
        <w:t>Differentiation</w:t>
      </w:r>
      <w:r w:rsidR="13DE9A70" w:rsidRPr="1D23B126">
        <w:rPr>
          <w:lang w:val="en-US"/>
        </w:rPr>
        <w:t xml:space="preserve"> </w:t>
      </w:r>
      <w:proofErr w:type="spellStart"/>
      <w:r w:rsidR="13DE9A70" w:rsidRPr="1D23B126">
        <w:rPr>
          <w:lang w:val="en-US"/>
        </w:rPr>
        <w:t>Py</w:t>
      </w:r>
      <w:r w:rsidR="004E5ADD" w:rsidRPr="1D23B126">
        <w:rPr>
          <w:lang w:val="en-US"/>
        </w:rPr>
        <w:t>T</w:t>
      </w:r>
      <w:r w:rsidR="13DE9A70" w:rsidRPr="1D23B126">
        <w:rPr>
          <w:lang w:val="en-US"/>
        </w:rPr>
        <w:t>orch</w:t>
      </w:r>
      <w:proofErr w:type="spellEnd"/>
    </w:p>
    <w:p w14:paraId="38B4BA85" w14:textId="11DC6E90"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54: RNN Implementation: Language </w:t>
      </w:r>
      <w:r w:rsidR="7A472103" w:rsidRPr="1D23B126">
        <w:rPr>
          <w:lang w:val="en-US"/>
        </w:rPr>
        <w:t>Modelling</w:t>
      </w:r>
      <w:r w:rsidR="13DE9A70" w:rsidRPr="1D23B126">
        <w:rPr>
          <w:lang w:val="en-US"/>
        </w:rPr>
        <w:t xml:space="preserve"> Next Word Prediction Vocabulary Index</w:t>
      </w:r>
    </w:p>
    <w:p w14:paraId="0864451B" w14:textId="612C6EAB"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55: RNN Implementation: Language </w:t>
      </w:r>
      <w:r w:rsidR="7BA9CCD7" w:rsidRPr="1D23B126">
        <w:rPr>
          <w:lang w:val="en-US"/>
        </w:rPr>
        <w:t xml:space="preserve">Modelling </w:t>
      </w:r>
      <w:r w:rsidR="13DE9A70" w:rsidRPr="1D23B126">
        <w:rPr>
          <w:lang w:val="en-US"/>
        </w:rPr>
        <w:t>Next Word Prediction Vocabulary Index Embeddings</w:t>
      </w:r>
    </w:p>
    <w:p w14:paraId="09BBC68C" w14:textId="59F4D9A2"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 xml:space="preserve">56: RNN Implementation: Language </w:t>
      </w:r>
      <w:r w:rsidR="7BA9CCD7" w:rsidRPr="1D23B126">
        <w:rPr>
          <w:lang w:val="en-US"/>
        </w:rPr>
        <w:t xml:space="preserve">Modelling </w:t>
      </w:r>
      <w:r w:rsidR="13DE9A70" w:rsidRPr="1D23B126">
        <w:rPr>
          <w:lang w:val="en-US"/>
        </w:rPr>
        <w:t>Next Word Prediction RNN Architecture</w:t>
      </w:r>
    </w:p>
    <w:p w14:paraId="03BCA302" w14:textId="46E0040C"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57: RNN Implementation: Language </w:t>
      </w:r>
      <w:r w:rsidR="7BA9CCD7" w:rsidRPr="1D23B126">
        <w:rPr>
          <w:lang w:val="en-US"/>
        </w:rPr>
        <w:t xml:space="preserve">Modelling </w:t>
      </w:r>
      <w:r w:rsidR="13DE9A70" w:rsidRPr="1D23B126">
        <w:rPr>
          <w:lang w:val="en-US"/>
        </w:rPr>
        <w:t>Next Word Prediction Python 1</w:t>
      </w:r>
    </w:p>
    <w:p w14:paraId="76C63567" w14:textId="238289F0"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58: RNN Implementation: Language </w:t>
      </w:r>
      <w:r w:rsidR="7BA9CCD7" w:rsidRPr="1D23B126">
        <w:rPr>
          <w:lang w:val="en-US"/>
        </w:rPr>
        <w:t xml:space="preserve">Modelling </w:t>
      </w:r>
      <w:r w:rsidR="13DE9A70" w:rsidRPr="1D23B126">
        <w:rPr>
          <w:lang w:val="en-US"/>
        </w:rPr>
        <w:t>Next Word Prediction Python 2</w:t>
      </w:r>
    </w:p>
    <w:p w14:paraId="2CFB9AAB" w14:textId="3197E60B"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59: RNN Implementation: Language </w:t>
      </w:r>
      <w:r w:rsidR="7BA9CCD7" w:rsidRPr="1D23B126">
        <w:rPr>
          <w:lang w:val="en-US"/>
        </w:rPr>
        <w:t xml:space="preserve">Modelling </w:t>
      </w:r>
      <w:r w:rsidR="13DE9A70" w:rsidRPr="1D23B126">
        <w:rPr>
          <w:lang w:val="en-US"/>
        </w:rPr>
        <w:t>Next Word Prediction Python 3</w:t>
      </w:r>
    </w:p>
    <w:p w14:paraId="4B695B7A" w14:textId="463CD254"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60: RNN Implementation: Language </w:t>
      </w:r>
      <w:r w:rsidR="7BA9CCD7" w:rsidRPr="1D23B126">
        <w:rPr>
          <w:lang w:val="en-US"/>
        </w:rPr>
        <w:t xml:space="preserve">Modelling </w:t>
      </w:r>
      <w:r w:rsidR="13DE9A70" w:rsidRPr="1D23B126">
        <w:rPr>
          <w:lang w:val="en-US"/>
        </w:rPr>
        <w:t>Next Word Prediction Python 4</w:t>
      </w:r>
    </w:p>
    <w:p w14:paraId="23E72A7E" w14:textId="72842098"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61: RNN Implementation: Language </w:t>
      </w:r>
      <w:r w:rsidR="7BA9CCD7" w:rsidRPr="1D23B126">
        <w:rPr>
          <w:lang w:val="en-US"/>
        </w:rPr>
        <w:t xml:space="preserve">Modelling </w:t>
      </w:r>
      <w:r w:rsidR="13DE9A70" w:rsidRPr="1D23B126">
        <w:rPr>
          <w:lang w:val="en-US"/>
        </w:rPr>
        <w:t>Next Word Prediction Python 5</w:t>
      </w:r>
    </w:p>
    <w:p w14:paraId="7655EF13" w14:textId="18FB4EE7"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62: RNN Implementation: Language </w:t>
      </w:r>
      <w:r w:rsidR="7BA9CCD7" w:rsidRPr="1D23B126">
        <w:rPr>
          <w:lang w:val="en-US"/>
        </w:rPr>
        <w:t xml:space="preserve">Modelling </w:t>
      </w:r>
      <w:r w:rsidR="13DE9A70" w:rsidRPr="1D23B126">
        <w:rPr>
          <w:lang w:val="en-US"/>
        </w:rPr>
        <w:t>Next Word Prediction Python 6</w:t>
      </w:r>
    </w:p>
    <w:p w14:paraId="59C19ACC" w14:textId="5A3873DA" w:rsidR="00224F40" w:rsidRDefault="00CA0FD7" w:rsidP="1D23B126">
      <w:pPr>
        <w:pStyle w:val="Heading2"/>
        <w:spacing w:before="240" w:line="360" w:lineRule="auto"/>
        <w:rPr>
          <w:lang w:val="en-US"/>
        </w:rPr>
      </w:pPr>
      <w:r>
        <w:rPr>
          <w:lang w:val="en-US"/>
        </w:rPr>
        <w:t xml:space="preserve"> </w:t>
      </w:r>
      <w:r w:rsidR="13DE9A70" w:rsidRPr="1D23B126">
        <w:rPr>
          <w:lang w:val="en-US"/>
        </w:rPr>
        <w:t>63: Sentiment Classification using RNN:</w:t>
      </w:r>
      <w:r w:rsidR="2C65AC46" w:rsidRPr="1D23B126">
        <w:rPr>
          <w:lang w:val="en-US"/>
        </w:rPr>
        <w:t xml:space="preserve"> </w:t>
      </w:r>
      <w:r w:rsidR="13DE9A70" w:rsidRPr="1D23B126">
        <w:rPr>
          <w:lang w:val="en-US"/>
        </w:rPr>
        <w:t>Vocabulary Implementation</w:t>
      </w:r>
    </w:p>
    <w:p w14:paraId="735C575A" w14:textId="0F072A7E" w:rsidR="00224F40" w:rsidRDefault="00CA0FD7" w:rsidP="1D23B126">
      <w:pPr>
        <w:pStyle w:val="Heading2"/>
        <w:spacing w:before="240" w:line="360" w:lineRule="auto"/>
        <w:rPr>
          <w:lang w:val="en-US"/>
        </w:rPr>
      </w:pPr>
      <w:r>
        <w:rPr>
          <w:lang w:val="en-US"/>
        </w:rPr>
        <w:t xml:space="preserve"> </w:t>
      </w:r>
      <w:r w:rsidR="13DE9A70" w:rsidRPr="1D23B126">
        <w:rPr>
          <w:lang w:val="en-US"/>
        </w:rPr>
        <w:t>64: Sentiment Classification using RNN:</w:t>
      </w:r>
      <w:r w:rsidR="38773182" w:rsidRPr="1D23B126">
        <w:rPr>
          <w:lang w:val="en-US"/>
        </w:rPr>
        <w:t xml:space="preserve"> </w:t>
      </w:r>
      <w:r w:rsidR="13DE9A70" w:rsidRPr="1D23B126">
        <w:rPr>
          <w:lang w:val="en-US"/>
        </w:rPr>
        <w:t>Vocabulary Implementation Helpers</w:t>
      </w:r>
    </w:p>
    <w:p w14:paraId="38901055" w14:textId="145AAC63" w:rsidR="00224F40" w:rsidRDefault="00CA0FD7" w:rsidP="1D23B126">
      <w:pPr>
        <w:pStyle w:val="Heading2"/>
        <w:spacing w:before="240" w:line="360" w:lineRule="auto"/>
        <w:rPr>
          <w:lang w:val="en-US"/>
        </w:rPr>
      </w:pPr>
      <w:r>
        <w:rPr>
          <w:lang w:val="en-US"/>
        </w:rPr>
        <w:t xml:space="preserve"> </w:t>
      </w:r>
      <w:r w:rsidR="13DE9A70" w:rsidRPr="1D23B126">
        <w:rPr>
          <w:lang w:val="en-US"/>
        </w:rPr>
        <w:t>65: Sentiment Classification using RNN:</w:t>
      </w:r>
      <w:r w:rsidR="5616BC46" w:rsidRPr="1D23B126">
        <w:rPr>
          <w:lang w:val="en-US"/>
        </w:rPr>
        <w:t xml:space="preserve"> </w:t>
      </w:r>
      <w:r w:rsidR="13DE9A70" w:rsidRPr="1D23B126">
        <w:rPr>
          <w:lang w:val="en-US"/>
        </w:rPr>
        <w:t xml:space="preserve">Vocabulary Implementation </w:t>
      </w:r>
      <w:r w:rsidR="759EB0C3" w:rsidRPr="1D23B126">
        <w:rPr>
          <w:lang w:val="en-US"/>
        </w:rPr>
        <w:t>from</w:t>
      </w:r>
      <w:r w:rsidR="13DE9A70" w:rsidRPr="1D23B126">
        <w:rPr>
          <w:lang w:val="en-US"/>
        </w:rPr>
        <w:t xml:space="preserve"> File</w:t>
      </w:r>
    </w:p>
    <w:p w14:paraId="09CF5171" w14:textId="4D2574C1" w:rsidR="00224F40" w:rsidRDefault="00CA0FD7" w:rsidP="1D23B126">
      <w:pPr>
        <w:pStyle w:val="Heading2"/>
        <w:spacing w:before="240" w:line="360" w:lineRule="auto"/>
        <w:rPr>
          <w:lang w:val="en-US"/>
        </w:rPr>
      </w:pPr>
      <w:r>
        <w:rPr>
          <w:lang w:val="en-US"/>
        </w:rPr>
        <w:t xml:space="preserve"> </w:t>
      </w:r>
      <w:r w:rsidR="13DE9A70" w:rsidRPr="1D23B126">
        <w:rPr>
          <w:lang w:val="en-US"/>
        </w:rPr>
        <w:t>66: Sentiment Classification using RNN:</w:t>
      </w:r>
      <w:r w:rsidR="69B38302" w:rsidRPr="1D23B126">
        <w:rPr>
          <w:lang w:val="en-US"/>
        </w:rPr>
        <w:t xml:space="preserve"> </w:t>
      </w:r>
      <w:r w:rsidR="13DE9A70" w:rsidRPr="1D23B126">
        <w:rPr>
          <w:lang w:val="en-US"/>
        </w:rPr>
        <w:t>Vectorizer</w:t>
      </w:r>
    </w:p>
    <w:p w14:paraId="7174173E" w14:textId="71408BF7"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67: Sentiment Classification using </w:t>
      </w:r>
      <w:r w:rsidR="1E21FE96" w:rsidRPr="1D23B126">
        <w:rPr>
          <w:lang w:val="en-US"/>
        </w:rPr>
        <w:t>RNN: RNN</w:t>
      </w:r>
      <w:r w:rsidR="13DE9A70" w:rsidRPr="1D23B126">
        <w:rPr>
          <w:lang w:val="en-US"/>
        </w:rPr>
        <w:t xml:space="preserve"> Setup 1</w:t>
      </w:r>
    </w:p>
    <w:p w14:paraId="0DAC9266" w14:textId="2F452624" w:rsidR="00224F40" w:rsidRPr="00CA0FD7" w:rsidRDefault="00CA0FD7" w:rsidP="1D23B126">
      <w:pPr>
        <w:pStyle w:val="Heading2"/>
        <w:spacing w:before="240" w:line="360" w:lineRule="auto"/>
        <w:rPr>
          <w:lang w:val="en-US"/>
        </w:rPr>
      </w:pPr>
      <w:r>
        <w:rPr>
          <w:lang w:val="en-US"/>
        </w:rPr>
        <w:t xml:space="preserve"> </w:t>
      </w:r>
      <w:r w:rsidR="13DE9A70" w:rsidRPr="00CA0FD7">
        <w:rPr>
          <w:lang w:val="en-US"/>
        </w:rPr>
        <w:t xml:space="preserve">68: Sentiment Classification using </w:t>
      </w:r>
      <w:r w:rsidR="4729E45B" w:rsidRPr="00CA0FD7">
        <w:rPr>
          <w:lang w:val="en-US"/>
        </w:rPr>
        <w:t>RNN: RNN</w:t>
      </w:r>
      <w:r w:rsidR="13DE9A70" w:rsidRPr="00CA0FD7">
        <w:rPr>
          <w:lang w:val="en-US"/>
        </w:rPr>
        <w:t xml:space="preserve"> Setup 2</w:t>
      </w:r>
    </w:p>
    <w:p w14:paraId="307903AF" w14:textId="2B0CBD28" w:rsidR="00224F40" w:rsidRDefault="00CA0FD7" w:rsidP="1D23B126">
      <w:pPr>
        <w:pStyle w:val="Heading2"/>
        <w:spacing w:before="240" w:line="360" w:lineRule="auto"/>
        <w:rPr>
          <w:lang w:val="en-US"/>
        </w:rPr>
      </w:pPr>
      <w:r w:rsidRPr="00CA0FD7">
        <w:rPr>
          <w:lang w:val="en-US"/>
        </w:rPr>
        <w:t xml:space="preserve"> </w:t>
      </w:r>
      <w:r w:rsidR="13DE9A70" w:rsidRPr="00CA0FD7">
        <w:rPr>
          <w:lang w:val="en-US"/>
        </w:rPr>
        <w:t>69: Sentiment Classification using RNN:</w:t>
      </w:r>
      <w:r w:rsidR="6C98D115" w:rsidRPr="00CA0FD7">
        <w:rPr>
          <w:lang w:val="en-US"/>
        </w:rPr>
        <w:t xml:space="preserve"> </w:t>
      </w:r>
      <w:r w:rsidR="6CB469C9" w:rsidRPr="00CA0FD7">
        <w:rPr>
          <w:lang w:val="en-US"/>
        </w:rPr>
        <w:t>What Next</w:t>
      </w:r>
    </w:p>
    <w:p w14:paraId="2D8F25FE" w14:textId="714E308E" w:rsidR="00224F40" w:rsidRDefault="00CA0FD7" w:rsidP="1D23B126">
      <w:pPr>
        <w:pStyle w:val="Heading2"/>
        <w:spacing w:before="240" w:line="360" w:lineRule="auto"/>
        <w:rPr>
          <w:lang w:val="en-US"/>
        </w:rPr>
      </w:pPr>
      <w:r>
        <w:rPr>
          <w:lang w:val="en-US"/>
        </w:rPr>
        <w:t xml:space="preserve"> </w:t>
      </w:r>
      <w:r w:rsidR="13DE9A70" w:rsidRPr="1D23B126">
        <w:rPr>
          <w:lang w:val="en-US"/>
        </w:rPr>
        <w:t>70: Vanishing Gradients in RNN: Introduction to Better RNNs Module</w:t>
      </w:r>
    </w:p>
    <w:p w14:paraId="67B15DCF" w14:textId="0D2D6FDC" w:rsidR="00224F40" w:rsidRDefault="00CA0FD7" w:rsidP="1D23B126">
      <w:pPr>
        <w:pStyle w:val="Heading2"/>
        <w:spacing w:before="240" w:line="360" w:lineRule="auto"/>
        <w:rPr>
          <w:lang w:val="en-US"/>
        </w:rPr>
      </w:pPr>
      <w:r>
        <w:rPr>
          <w:lang w:val="en-US"/>
        </w:rPr>
        <w:t xml:space="preserve"> </w:t>
      </w:r>
      <w:r w:rsidR="13DE9A70" w:rsidRPr="1D23B126">
        <w:rPr>
          <w:lang w:val="en-US"/>
        </w:rPr>
        <w:t>71: Vanishing Gradients in RNN: Introduction Vanishing Gradients in RNN</w:t>
      </w:r>
    </w:p>
    <w:p w14:paraId="1A68B48E" w14:textId="77A2F5FD" w:rsidR="00224F40" w:rsidRDefault="00CA0FD7" w:rsidP="1D23B126">
      <w:pPr>
        <w:pStyle w:val="Heading2"/>
        <w:spacing w:before="240" w:line="360" w:lineRule="auto"/>
        <w:rPr>
          <w:lang w:val="en-US"/>
        </w:rPr>
      </w:pPr>
      <w:r>
        <w:rPr>
          <w:lang w:val="en-US"/>
        </w:rPr>
        <w:t xml:space="preserve"> </w:t>
      </w:r>
      <w:r w:rsidR="13DE9A70" w:rsidRPr="1D23B126">
        <w:rPr>
          <w:lang w:val="en-US"/>
        </w:rPr>
        <w:t>72: Vanishing Gradients in RNN: GRU</w:t>
      </w:r>
    </w:p>
    <w:p w14:paraId="3DE363B5" w14:textId="1489E46D" w:rsidR="00224F40" w:rsidRDefault="00CA0FD7" w:rsidP="1D23B126">
      <w:pPr>
        <w:pStyle w:val="Heading2"/>
        <w:spacing w:before="240" w:line="360" w:lineRule="auto"/>
        <w:rPr>
          <w:lang w:val="en-US"/>
        </w:rPr>
      </w:pPr>
      <w:r>
        <w:rPr>
          <w:lang w:val="en-US"/>
        </w:rPr>
        <w:t xml:space="preserve"> </w:t>
      </w:r>
      <w:r w:rsidR="13DE9A70" w:rsidRPr="1D23B126">
        <w:rPr>
          <w:lang w:val="en-US"/>
        </w:rPr>
        <w:t>73: Vanishing Gradients in RNN: GRU Optional</w:t>
      </w:r>
    </w:p>
    <w:p w14:paraId="5774F277" w14:textId="4D9E12AB" w:rsidR="00224F40" w:rsidRDefault="00CA0FD7" w:rsidP="1D23B126">
      <w:pPr>
        <w:pStyle w:val="Heading2"/>
        <w:spacing w:before="240" w:line="360" w:lineRule="auto"/>
        <w:rPr>
          <w:lang w:val="en-US"/>
        </w:rPr>
      </w:pPr>
      <w:r>
        <w:rPr>
          <w:lang w:val="en-US"/>
        </w:rPr>
        <w:t xml:space="preserve"> </w:t>
      </w:r>
      <w:r w:rsidR="13DE9A70" w:rsidRPr="1D23B126">
        <w:rPr>
          <w:lang w:val="en-US"/>
        </w:rPr>
        <w:t>74: Vanishing Gradients in RNN: LSTM</w:t>
      </w:r>
    </w:p>
    <w:p w14:paraId="3C86A5A8" w14:textId="41E39664" w:rsidR="00224F40" w:rsidRDefault="00CA0FD7" w:rsidP="1D23B126">
      <w:pPr>
        <w:pStyle w:val="Heading2"/>
        <w:spacing w:before="240" w:line="360" w:lineRule="auto"/>
        <w:rPr>
          <w:lang w:val="en-US"/>
        </w:rPr>
      </w:pPr>
      <w:r>
        <w:rPr>
          <w:lang w:val="en-US"/>
        </w:rPr>
        <w:lastRenderedPageBreak/>
        <w:t xml:space="preserve"> </w:t>
      </w:r>
      <w:r w:rsidR="13DE9A70" w:rsidRPr="1D23B126">
        <w:rPr>
          <w:lang w:val="en-US"/>
        </w:rPr>
        <w:t>75: Vanishing Gradients in RNN: LSTM Optional</w:t>
      </w:r>
    </w:p>
    <w:p w14:paraId="148E037D" w14:textId="415467F1" w:rsidR="00224F40" w:rsidRDefault="00CA0FD7" w:rsidP="1D23B126">
      <w:pPr>
        <w:pStyle w:val="Heading2"/>
        <w:spacing w:before="240" w:line="360" w:lineRule="auto"/>
        <w:rPr>
          <w:lang w:val="en-US"/>
        </w:rPr>
      </w:pPr>
      <w:r>
        <w:rPr>
          <w:lang w:val="en-US"/>
        </w:rPr>
        <w:t xml:space="preserve"> </w:t>
      </w:r>
      <w:r w:rsidR="13DE9A70" w:rsidRPr="1D23B126">
        <w:rPr>
          <w:lang w:val="en-US"/>
        </w:rPr>
        <w:t>76: Vanishing Gradients in RNN: Bidirectional RNN</w:t>
      </w:r>
    </w:p>
    <w:p w14:paraId="272883A4" w14:textId="3224E76D" w:rsidR="00224F40" w:rsidRDefault="00CA0FD7" w:rsidP="1D23B126">
      <w:pPr>
        <w:pStyle w:val="Heading2"/>
        <w:spacing w:before="240" w:line="360" w:lineRule="auto"/>
        <w:rPr>
          <w:lang w:val="en-US"/>
        </w:rPr>
      </w:pPr>
      <w:r>
        <w:rPr>
          <w:lang w:val="en-US"/>
        </w:rPr>
        <w:t xml:space="preserve"> </w:t>
      </w:r>
      <w:r w:rsidR="13DE9A70" w:rsidRPr="1D23B126">
        <w:rPr>
          <w:lang w:val="en-US"/>
        </w:rPr>
        <w:t>77: Vanishing Gradients in RNN: Attention Model</w:t>
      </w:r>
    </w:p>
    <w:p w14:paraId="584EEB04" w14:textId="40BD2648" w:rsidR="00224F40" w:rsidRDefault="00CA0FD7" w:rsidP="1D23B126">
      <w:pPr>
        <w:pStyle w:val="Heading2"/>
        <w:spacing w:before="240" w:line="360" w:lineRule="auto"/>
        <w:rPr>
          <w:lang w:val="en-US"/>
        </w:rPr>
      </w:pPr>
      <w:r>
        <w:rPr>
          <w:lang w:val="en-US"/>
        </w:rPr>
        <w:t xml:space="preserve"> </w:t>
      </w:r>
      <w:r w:rsidR="13DE9A70" w:rsidRPr="1D23B126">
        <w:rPr>
          <w:lang w:val="en-US"/>
        </w:rPr>
        <w:t>78: Vanishing Gradients in RNN: Attention Model Optional</w:t>
      </w:r>
    </w:p>
    <w:p w14:paraId="669ADA62" w14:textId="4832F951" w:rsidR="00224F40" w:rsidRDefault="00CA0FD7" w:rsidP="1D23B126">
      <w:pPr>
        <w:pStyle w:val="Heading2"/>
        <w:spacing w:before="240" w:line="360" w:lineRule="auto"/>
        <w:rPr>
          <w:lang w:val="en-US"/>
        </w:rPr>
      </w:pPr>
      <w:r>
        <w:rPr>
          <w:lang w:val="en-US"/>
        </w:rPr>
        <w:t xml:space="preserve"> </w:t>
      </w:r>
      <w:r w:rsidR="13DE9A70" w:rsidRPr="1D23B126">
        <w:rPr>
          <w:lang w:val="en-US"/>
        </w:rPr>
        <w:t>79: TensorFlow: Introduction to TensorFlow</w:t>
      </w:r>
    </w:p>
    <w:p w14:paraId="5DB8CAF3" w14:textId="4367F74C" w:rsidR="00224F40" w:rsidRDefault="00CA0FD7" w:rsidP="1D23B126">
      <w:pPr>
        <w:pStyle w:val="Heading2"/>
        <w:spacing w:before="240" w:line="360" w:lineRule="auto"/>
        <w:rPr>
          <w:lang w:val="en-US"/>
        </w:rPr>
      </w:pPr>
      <w:r>
        <w:rPr>
          <w:lang w:val="en-US"/>
        </w:rPr>
        <w:t xml:space="preserve"> </w:t>
      </w:r>
      <w:r w:rsidR="13DE9A70" w:rsidRPr="1D23B126">
        <w:rPr>
          <w:lang w:val="en-US"/>
        </w:rPr>
        <w:t>80: TensorFlow: TensorFlow Text Classification Example using RNN</w:t>
      </w:r>
    </w:p>
    <w:p w14:paraId="154EB4F5" w14:textId="7FF6A7FA" w:rsidR="00224F40" w:rsidRDefault="00CA0FD7" w:rsidP="1D23B126">
      <w:pPr>
        <w:pStyle w:val="Heading2"/>
        <w:spacing w:before="240" w:line="360" w:lineRule="auto"/>
        <w:rPr>
          <w:lang w:val="en-US"/>
        </w:rPr>
      </w:pPr>
      <w:r>
        <w:rPr>
          <w:lang w:val="en-US"/>
        </w:rPr>
        <w:t xml:space="preserve"> </w:t>
      </w:r>
      <w:r w:rsidR="13DE9A70" w:rsidRPr="1D23B126">
        <w:rPr>
          <w:lang w:val="en-US"/>
        </w:rPr>
        <w:t>81: Project I_ Book Writer: Introduction</w:t>
      </w:r>
    </w:p>
    <w:p w14:paraId="0780C4F8" w14:textId="231B47DC" w:rsidR="00224F40" w:rsidRDefault="00CA0FD7" w:rsidP="1D23B126">
      <w:pPr>
        <w:pStyle w:val="Heading2"/>
        <w:spacing w:before="240" w:line="360" w:lineRule="auto"/>
        <w:rPr>
          <w:lang w:val="en-US"/>
        </w:rPr>
      </w:pPr>
      <w:r>
        <w:rPr>
          <w:lang w:val="en-US"/>
        </w:rPr>
        <w:t xml:space="preserve"> </w:t>
      </w:r>
      <w:r w:rsidR="13DE9A70" w:rsidRPr="1D23B126">
        <w:rPr>
          <w:lang w:val="en-US"/>
        </w:rPr>
        <w:t>82: Project I_ Book Writer: Data Mapping</w:t>
      </w:r>
    </w:p>
    <w:p w14:paraId="721106C7" w14:textId="71D3773A"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83: Project I_ Book Writer: </w:t>
      </w:r>
      <w:r w:rsidR="5867891D" w:rsidRPr="1D23B126">
        <w:rPr>
          <w:lang w:val="en-US"/>
        </w:rPr>
        <w:t xml:space="preserve">Modelling </w:t>
      </w:r>
      <w:r w:rsidR="13DE9A70" w:rsidRPr="1D23B126">
        <w:rPr>
          <w:lang w:val="en-US"/>
        </w:rPr>
        <w:t>RNN Architecture</w:t>
      </w:r>
    </w:p>
    <w:p w14:paraId="123DF256" w14:textId="7216601B"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84: Project I_ Book Writer: </w:t>
      </w:r>
      <w:r w:rsidR="28B9C248" w:rsidRPr="1D23B126">
        <w:rPr>
          <w:lang w:val="en-US"/>
        </w:rPr>
        <w:t xml:space="preserve">Modelling </w:t>
      </w:r>
      <w:r w:rsidR="13DE9A70" w:rsidRPr="1D23B126">
        <w:rPr>
          <w:lang w:val="en-US"/>
        </w:rPr>
        <w:t>RNN Model in TensorFlow</w:t>
      </w:r>
    </w:p>
    <w:p w14:paraId="6D869266" w14:textId="2FA62A5B"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85: Project I_ Book Writer: </w:t>
      </w:r>
      <w:r w:rsidR="28B9C248" w:rsidRPr="1D23B126">
        <w:rPr>
          <w:lang w:val="en-US"/>
        </w:rPr>
        <w:t xml:space="preserve">Modelling </w:t>
      </w:r>
      <w:r w:rsidR="13DE9A70" w:rsidRPr="1D23B126">
        <w:rPr>
          <w:lang w:val="en-US"/>
        </w:rPr>
        <w:t>RNN Model Training</w:t>
      </w:r>
    </w:p>
    <w:p w14:paraId="5EAB45FE" w14:textId="4A0C24A3"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86: Project I_ Book Writer: </w:t>
      </w:r>
      <w:r w:rsidR="28B9C248" w:rsidRPr="1D23B126">
        <w:rPr>
          <w:lang w:val="en-US"/>
        </w:rPr>
        <w:t xml:space="preserve">Modelling </w:t>
      </w:r>
      <w:r w:rsidR="13DE9A70" w:rsidRPr="1D23B126">
        <w:rPr>
          <w:lang w:val="en-US"/>
        </w:rPr>
        <w:t>RNN Model Text Generation</w:t>
      </w:r>
    </w:p>
    <w:p w14:paraId="6BA913B0" w14:textId="78484259" w:rsidR="00224F40" w:rsidRDefault="00CA0FD7" w:rsidP="1D23B126">
      <w:pPr>
        <w:pStyle w:val="Heading2"/>
        <w:spacing w:before="240" w:line="360" w:lineRule="auto"/>
        <w:rPr>
          <w:lang w:val="en-US"/>
        </w:rPr>
      </w:pPr>
      <w:r>
        <w:rPr>
          <w:lang w:val="en-US"/>
        </w:rPr>
        <w:t xml:space="preserve"> </w:t>
      </w:r>
      <w:r w:rsidR="13DE9A70" w:rsidRPr="1D23B126">
        <w:rPr>
          <w:lang w:val="en-US"/>
        </w:rPr>
        <w:t>87: Project I_ Book Writer: Activity</w:t>
      </w:r>
    </w:p>
    <w:p w14:paraId="50652ECA" w14:textId="614EA7B9" w:rsidR="00224F40" w:rsidRDefault="00CA0FD7" w:rsidP="1D23B126">
      <w:pPr>
        <w:pStyle w:val="Heading2"/>
        <w:spacing w:before="240" w:line="360" w:lineRule="auto"/>
        <w:rPr>
          <w:lang w:val="en-US"/>
        </w:rPr>
      </w:pPr>
      <w:r>
        <w:rPr>
          <w:lang w:val="en-US"/>
        </w:rPr>
        <w:t xml:space="preserve"> </w:t>
      </w:r>
      <w:r w:rsidR="13DE9A70" w:rsidRPr="1D23B126">
        <w:rPr>
          <w:lang w:val="en-US"/>
        </w:rPr>
        <w:t>88: Project II_ Stock Price Prediction: Problem Statement</w:t>
      </w:r>
    </w:p>
    <w:p w14:paraId="54C0CBEE" w14:textId="11DAAAD1"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89: Project II_ Stock Price Prediction: </w:t>
      </w:r>
      <w:r w:rsidR="004E5ADD" w:rsidRPr="1D23B126">
        <w:rPr>
          <w:lang w:val="en-US"/>
        </w:rPr>
        <w:t>Dataset</w:t>
      </w:r>
    </w:p>
    <w:p w14:paraId="035C4D6B" w14:textId="4D45E960"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90: Project II_ Stock Price Prediction: Data </w:t>
      </w:r>
      <w:r w:rsidR="2F7AF578" w:rsidRPr="1D23B126">
        <w:rPr>
          <w:lang w:val="en-US"/>
        </w:rPr>
        <w:t>Preparation</w:t>
      </w:r>
    </w:p>
    <w:p w14:paraId="0712C130" w14:textId="1D542CDF" w:rsidR="00224F40" w:rsidRDefault="00CA0FD7" w:rsidP="1D23B126">
      <w:pPr>
        <w:pStyle w:val="Heading2"/>
        <w:spacing w:before="240" w:line="360" w:lineRule="auto"/>
        <w:rPr>
          <w:lang w:val="en-US"/>
        </w:rPr>
      </w:pPr>
      <w:r>
        <w:rPr>
          <w:lang w:val="en-US"/>
        </w:rPr>
        <w:t xml:space="preserve"> </w:t>
      </w:r>
      <w:r w:rsidR="13DE9A70" w:rsidRPr="1D23B126">
        <w:rPr>
          <w:lang w:val="en-US"/>
        </w:rPr>
        <w:t>91: Project II_ Stock Price Prediction: RNN Model Training and Evaluation</w:t>
      </w:r>
    </w:p>
    <w:p w14:paraId="758A1491" w14:textId="56F4B065" w:rsidR="00224F40" w:rsidRDefault="00CA0FD7" w:rsidP="1D23B126">
      <w:pPr>
        <w:pStyle w:val="Heading2"/>
        <w:spacing w:before="240" w:line="360" w:lineRule="auto"/>
        <w:rPr>
          <w:lang w:val="en-US"/>
        </w:rPr>
      </w:pPr>
      <w:r>
        <w:rPr>
          <w:lang w:val="en-US"/>
        </w:rPr>
        <w:t xml:space="preserve"> </w:t>
      </w:r>
      <w:r w:rsidR="13DE9A70" w:rsidRPr="1D23B126">
        <w:rPr>
          <w:lang w:val="en-US"/>
        </w:rPr>
        <w:t>92: Project II_ Stock Price Prediction: Activity</w:t>
      </w:r>
    </w:p>
    <w:p w14:paraId="4D43FF7A" w14:textId="58F5813D" w:rsidR="00224F40" w:rsidRDefault="00CA0FD7" w:rsidP="1D23B126">
      <w:pPr>
        <w:pStyle w:val="Heading2"/>
        <w:spacing w:before="240" w:line="360" w:lineRule="auto"/>
        <w:rPr>
          <w:lang w:val="en-US"/>
        </w:rPr>
      </w:pPr>
      <w:r>
        <w:rPr>
          <w:lang w:val="en-US"/>
        </w:rPr>
        <w:t xml:space="preserve"> </w:t>
      </w:r>
      <w:r w:rsidR="13DE9A70" w:rsidRPr="1D23B126">
        <w:rPr>
          <w:lang w:val="en-US"/>
        </w:rPr>
        <w:t xml:space="preserve">93: Further Readings and </w:t>
      </w:r>
      <w:r w:rsidR="2EA7E9D6" w:rsidRPr="1D23B126">
        <w:rPr>
          <w:lang w:val="en-US"/>
        </w:rPr>
        <w:t>Resources</w:t>
      </w:r>
      <w:r w:rsidR="13DE9A70" w:rsidRPr="1D23B126">
        <w:rPr>
          <w:lang w:val="en-US"/>
        </w:rPr>
        <w:t xml:space="preserve">: Further Readings and </w:t>
      </w:r>
      <w:r w:rsidR="7F8EE577" w:rsidRPr="1D23B126">
        <w:rPr>
          <w:lang w:val="en-US"/>
        </w:rPr>
        <w:t>Resources</w:t>
      </w:r>
    </w:p>
    <w:sectPr w:rsidR="00224F40" w:rsidSect="0029780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1" w:author="TF" w:date="2021-11-18T15:56:00Z" w:initials="TF">
    <w:p w14:paraId="06CAFAB4" w14:textId="77777777" w:rsidR="00A13116" w:rsidRDefault="00A13116" w:rsidP="00A13116">
      <w:pPr>
        <w:pStyle w:val="CommentText"/>
      </w:pPr>
      <w:r>
        <w:rPr>
          <w:rStyle w:val="CommentReference"/>
        </w:rPr>
        <w:annotationRef/>
      </w:r>
      <w:r>
        <w:t>Anaconda?</w:t>
      </w:r>
    </w:p>
  </w:comment>
  <w:comment w:id="92" w:author="Clara Joseph" w:date="2021-11-19T10:38:00Z" w:initials="CJ">
    <w:p w14:paraId="34008071" w14:textId="77777777" w:rsidR="00A13116" w:rsidRDefault="00A13116" w:rsidP="00A13116">
      <w:pPr>
        <w:pStyle w:val="CommentText"/>
      </w:pPr>
      <w:r>
        <w:t>Yes Anaconda</w:t>
      </w:r>
      <w:r>
        <w:rPr>
          <w:rStyle w:val="CommentReference"/>
        </w:rPr>
        <w:annotationRef/>
      </w:r>
    </w:p>
  </w:comment>
  <w:comment w:id="93" w:author="TF" w:date="2021-11-18T16:22:00Z" w:initials="TF">
    <w:p w14:paraId="124C399C" w14:textId="77777777" w:rsidR="00A13116" w:rsidRDefault="00A13116" w:rsidP="00A13116">
      <w:pPr>
        <w:pStyle w:val="CommentText"/>
      </w:pPr>
      <w:r>
        <w:rPr>
          <w:rStyle w:val="CommentReference"/>
        </w:rPr>
        <w:annotationRef/>
      </w:r>
      <w:r>
        <w:t>Please check this repetition.</w:t>
      </w:r>
    </w:p>
  </w:comment>
  <w:comment w:id="94" w:author="Clara Joseph" w:date="2021-11-19T10:45:00Z" w:initials="CJ">
    <w:p w14:paraId="114ABEE3" w14:textId="77777777" w:rsidR="00A13116" w:rsidRDefault="00A13116" w:rsidP="00A13116">
      <w:pPr>
        <w:pStyle w:val="CommentText"/>
      </w:pPr>
      <w:r>
        <w:t>Removed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CAFAB4" w15:done="0"/>
  <w15:commentEx w15:paraId="34008071" w15:paraIdParent="06CAFAB4" w15:done="0"/>
  <w15:commentEx w15:paraId="124C399C" w15:done="0"/>
  <w15:commentEx w15:paraId="114ABEE3" w15:paraIdParent="124C39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0F629" w16cex:dateUtc="2021-11-18T10:26:00Z"/>
  <w16cex:commentExtensible w16cex:durableId="4B8A1813" w16cex:dateUtc="2021-11-19T05:08:00Z"/>
  <w16cex:commentExtensible w16cex:durableId="2540FC3D" w16cex:dateUtc="2021-11-18T10:52:00Z"/>
  <w16cex:commentExtensible w16cex:durableId="4803405E" w16cex:dateUtc="2021-11-19T0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CAFAB4" w16cid:durableId="2540F629"/>
  <w16cid:commentId w16cid:paraId="34008071" w16cid:durableId="4B8A1813"/>
  <w16cid:commentId w16cid:paraId="124C399C" w16cid:durableId="2540FC3D"/>
  <w16cid:commentId w16cid:paraId="114ABEE3" w16cid:durableId="480340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858084175" textId="945891287" start="57" length="2" invalidationStart="57" invalidationLength="2" id="ZEi3sIjN"/>
    <int:ParagraphRange paragraphId="426625787" textId="139535106" start="44" length="2" invalidationStart="44" invalidationLength="2" id="v42ksmG/"/>
    <int:ParagraphRange paragraphId="1874298738" textId="1182293998" start="67" length="5" invalidationStart="67" invalidationLength="5" id="c6HDL2Nu"/>
    <int:ParagraphRange paragraphId="498916" textId="1337241361" start="36" length="5" invalidationStart="36" invalidationLength="5" id="jVjFmO8+"/>
    <int:WordHash hashCode="7EqZNJwZrLSh4T" id="OTJ0Miuw"/>
    <int:WordHash hashCode="fZNQDIauWHs9n0" id="td7cHs8y"/>
    <int:WordHash hashCode="SbpZxsUGs9bIUd" id="t9wkn20w"/>
    <int:WordHash hashCode="aCX3cDTzaVmzwF" id="qzBbmNz1"/>
    <int:WordHash hashCode="pJOXOp6y54n2CA" id="L5h3rtIo"/>
    <int:WordHash hashCode="/MWJQTplX4S039" id="a678cMSi"/>
    <int:WordHash hashCode="rdzHJ+9bAK5uqc" id="yyTL+5y4"/>
    <int:WordHash hashCode="TWICtPKeudcCSe" id="RxLP4Bq0"/>
    <int:WordHash hashCode="wFNL21WqHT7VDU" id="Hnbr1IMz"/>
    <int:WordHash hashCode="18X5eAmgwEoTAG" id="kiJDOLUR"/>
    <int:WordHash hashCode="V+fR2smqOj/s9d" id="8xWM9lrS"/>
    <int:WordHash hashCode="a8yUafEAGnL4yb" id="szvNC/Kx"/>
    <int:WordHash hashCode="D+AT1EManbo5lY" id="+PNLnC6s"/>
    <int:WordHash hashCode="SAiItG4vOaz++L" id="pzl6Noqk"/>
    <int:WordHash hashCode="cYTi2ntN/2lZ1Z" id="zPxoEbbb"/>
    <int:WordHash hashCode="Pgs9HQbBNCrvkK" id="tOZiTzsm"/>
    <int:WordHash hashCode="2vyEnIuajA7ARe" id="diY5+ArX"/>
    <int:WordHash hashCode="LK0cS9LVNzGj/1" id="4J9KqXES"/>
    <int:WordHash hashCode="if+tCJwELzHcyB" id="uQ9d/PLs"/>
    <int:WordHash hashCode="+L1pZ1mAW5CY+e" id="IJgx4jUD"/>
    <int:WordHash hashCode="pz72SCnxmCMS0f" id="41BfzZGE"/>
    <int:WordHash hashCode="cBa6deGwZBVS+C" id="IynbOQf9"/>
    <int:WordHash hashCode="ywcokAxnTEoFlh" id="KSylzDI7"/>
    <int:WordHash hashCode="oL12J2Id4fiESZ" id="Hbucp7vH"/>
    <int:WordHash hashCode="ExLl1T8E0F/X7I" id="/YkUO2sN"/>
    <int:WordHash hashCode="Olf3YQuWPzsXpB" id="fimYnxZ8"/>
    <int:WordHash hashCode="MeaWoeVn/7JMxT" id="JSEJKOOS"/>
    <int:WordHash hashCode="0aGcNG9MEBSFjY" id="Ya3iyVFf"/>
    <int:WordHash hashCode="IF/rfp0GcZNfnY" id="JJd5Rsjj"/>
    <int:WordHash hashCode="QW52JmXdEi3h4Z" id="p/O37YHb"/>
    <int:WordHash hashCode="NyVMK8rjmZabMX" id="qZ3eKI8u"/>
    <int:WordHash hashCode="mcbG6vV0poI+0l" id="cppFHCaD"/>
    <int:WordHash hashCode="3+zJ6vNN8ktgTJ" id="mNr12S0r"/>
    <int:WordHash hashCode="Dbs4IOxDbiaIma" id="MtOXkIhw"/>
    <int:WordHash hashCode="Bakf13CM55pQVu" id="kOMvZ/qV"/>
    <int:WordHash hashCode="IFlj5itgnOuTsi" id="QpOshrfz"/>
    <int:WordHash hashCode="gWfmn0/cuXR2TH" id="XrstUeCu"/>
    <int:WordHash hashCode="O+tkrMYJOC6Aru" id="E0oz5A5T"/>
    <int:WordHash hashCode="mHBm5zUTwGGmec" id="dasWeGgS"/>
    <int:WordHash hashCode="l1VUal6fCl1eAV" id="Gj7RfJ6j"/>
    <int:WordHash hashCode="SFbiDGtoaMyK44" id="WHhH/Ctz"/>
    <int:WordHash hashCode="buf2hbjV0D46Sm" id="+KyQyAAo"/>
    <int:WordHash hashCode="vK1XBRsra6oJaG" id="9qqUIYc8"/>
    <int:WordHash hashCode="EHm7R5LuHOhLjC" id="0CfynTvj"/>
    <int:WordHash hashCode="nSXztquM+6XS1o" id="JVdYjKqR"/>
    <int:WordHash hashCode="mWhb0FsGVTEoo6" id="VLAAFBvL"/>
    <int:WordHash hashCode="y5DqLB0KGovsQn" id="G/yFtYKS"/>
    <int:WordHash hashCode="IVVXmjvZoQ55Fk" id="cg67rStl"/>
    <int:WordHash hashCode="JQu30mhj9ED6bN" id="+Epo67mO"/>
    <int:ParagraphRange paragraphId="1366813751" textId="891631694" start="41" length="2" invalidationStart="41" invalidationLength="2" id="wQ7YeURS"/>
    <int:ParagraphRange paragraphId="1366813751" textId="891631694" start="44" length="3" invalidationStart="44" invalidationLength="3" id="azC6S/Lc"/>
    <int:ParagraphRange paragraphId="56627696" textId="44172996" start="37" length="3" invalidationStart="37" invalidationLength="3" id="ZO0hT06x"/>
    <int:ParagraphRange paragraphId="56627696" textId="44172996" start="34" length="2" invalidationStart="34" invalidationLength="2" id="lRoKutSp"/>
    <int:WordHash hashCode="5yahs5XxVO+Brx" id="qcxhvc2T"/>
    <int:WordHash hashCode="I59sgoll6YTRo/" id="ELWxftgx"/>
    <int:WordHash hashCode="L+iBT2eWAu+Gd+" id="dkWwjeWN"/>
    <int:WordHash hashCode="67sXnosEkugOhU" id="ngIFAGFu"/>
    <int:WordHash hashCode="iDhG48yymgb3lG" id="8HjysAgM"/>
    <int:WordHash hashCode="VgBAxUo7/q8kxK" id="v3izMIVk"/>
    <int:WordHash hashCode="wBYYVS1y3Uniuw" id="s6HwGVHY"/>
    <int:WordHash hashCode="cFiEnU/w4xULJH" id="0VOPs6Pq"/>
    <int:WordHash hashCode="Sx7TyuTV697jtY" id="JKYVRhIn"/>
    <int:WordHash hashCode="/w3ewOgg8cHEDP" id="Vi5Ee5G6"/>
  </int:Manifest>
  <int:Observations>
    <int:Content id="ZEi3sIjN">
      <int:Rejection type="LegacyProofing"/>
    </int:Content>
    <int:Content id="v42ksmG/">
      <int:Rejection type="LegacyProofing"/>
    </int:Content>
    <int:Content id="c6HDL2Nu">
      <int:Rejection type="LegacyProofing"/>
    </int:Content>
    <int:Content id="jVjFmO8+">
      <int:Rejection type="LegacyProofing"/>
    </int:Content>
    <int:Content id="OTJ0Miuw">
      <int:Rejection type="LegacyProofing"/>
    </int:Content>
    <int:Content id="td7cHs8y">
      <int:Rejection type="LegacyProofing"/>
    </int:Content>
    <int:Content id="t9wkn20w">
      <int:Rejection type="LegacyProofing"/>
    </int:Content>
    <int:Content id="qzBbmNz1">
      <int:Rejection type="LegacyProofing"/>
    </int:Content>
    <int:Content id="L5h3rtIo">
      <int:Rejection type="LegacyProofing"/>
    </int:Content>
    <int:Content id="a678cMSi">
      <int:Rejection type="LegacyProofing"/>
    </int:Content>
    <int:Content id="yyTL+5y4">
      <int:Rejection type="LegacyProofing"/>
    </int:Content>
    <int:Content id="RxLP4Bq0">
      <int:Rejection type="LegacyProofing"/>
    </int:Content>
    <int:Content id="Hnbr1IMz">
      <int:Rejection type="LegacyProofing"/>
    </int:Content>
    <int:Content id="kiJDOLUR">
      <int:Rejection type="LegacyProofing"/>
    </int:Content>
    <int:Content id="8xWM9lrS">
      <int:Rejection type="LegacyProofing"/>
    </int:Content>
    <int:Content id="szvNC/Kx">
      <int:Rejection type="LegacyProofing"/>
    </int:Content>
    <int:Content id="+PNLnC6s">
      <int:Rejection type="LegacyProofing"/>
    </int:Content>
    <int:Content id="pzl6Noqk">
      <int:Rejection type="LegacyProofing"/>
    </int:Content>
    <int:Content id="zPxoEbbb">
      <int:Rejection type="LegacyProofing"/>
    </int:Content>
    <int:Content id="tOZiTzsm">
      <int:Rejection type="LegacyProofing"/>
    </int:Content>
    <int:Content id="diY5+ArX">
      <int:Rejection type="LegacyProofing"/>
    </int:Content>
    <int:Content id="4J9KqXES">
      <int:Rejection type="LegacyProofing"/>
    </int:Content>
    <int:Content id="uQ9d/PLs">
      <int:Rejection type="LegacyProofing"/>
    </int:Content>
    <int:Content id="IJgx4jUD">
      <int:Rejection type="LegacyProofing"/>
    </int:Content>
    <int:Content id="41BfzZGE">
      <int:Rejection type="LegacyProofing"/>
    </int:Content>
    <int:Content id="IynbOQf9">
      <int:Rejection type="LegacyProofing"/>
    </int:Content>
    <int:Content id="KSylzDI7">
      <int:Rejection type="LegacyProofing"/>
    </int:Content>
    <int:Content id="Hbucp7vH">
      <int:Rejection type="LegacyProofing"/>
    </int:Content>
    <int:Content id="/YkUO2sN">
      <int:Rejection type="LegacyProofing"/>
    </int:Content>
    <int:Content id="fimYnxZ8">
      <int:Rejection type="LegacyProofing"/>
    </int:Content>
    <int:Content id="JSEJKOOS">
      <int:Rejection type="LegacyProofing"/>
    </int:Content>
    <int:Content id="Ya3iyVFf">
      <int:Rejection type="LegacyProofing"/>
    </int:Content>
    <int:Content id="JJd5Rsjj">
      <int:Rejection type="LegacyProofing"/>
    </int:Content>
    <int:Content id="p/O37YHb">
      <int:Rejection type="LegacyProofing"/>
    </int:Content>
    <int:Content id="qZ3eKI8u">
      <int:Rejection type="LegacyProofing"/>
    </int:Content>
    <int:Content id="cppFHCaD">
      <int:Rejection type="LegacyProofing"/>
    </int:Content>
    <int:Content id="mNr12S0r">
      <int:Rejection type="LegacyProofing"/>
    </int:Content>
    <int:Content id="MtOXkIhw">
      <int:Rejection type="LegacyProofing"/>
    </int:Content>
    <int:Content id="kOMvZ/qV">
      <int:Rejection type="LegacyProofing"/>
    </int:Content>
    <int:Content id="QpOshrfz">
      <int:Rejection type="LegacyProofing"/>
    </int:Content>
    <int:Content id="XrstUeCu">
      <int:Rejection type="LegacyProofing"/>
    </int:Content>
    <int:Content id="E0oz5A5T">
      <int:Rejection type="LegacyProofing"/>
    </int:Content>
    <int:Content id="dasWeGgS">
      <int:Rejection type="LegacyProofing"/>
    </int:Content>
    <int:Content id="Gj7RfJ6j">
      <int:Rejection type="LegacyProofing"/>
    </int:Content>
    <int:Content id="WHhH/Ctz">
      <int:Rejection type="LegacyProofing"/>
    </int:Content>
    <int:Content id="+KyQyAAo">
      <int:Rejection type="LegacyProofing"/>
    </int:Content>
    <int:Content id="9qqUIYc8">
      <int:Rejection type="LegacyProofing"/>
    </int:Content>
    <int:Content id="0CfynTvj">
      <int:Rejection type="LegacyProofing"/>
    </int:Content>
    <int:Content id="JVdYjKqR">
      <int:Rejection type="LegacyProofing"/>
    </int:Content>
    <int:Content id="VLAAFBvL">
      <int:Rejection type="LegacyProofing"/>
    </int:Content>
    <int:Content id="G/yFtYKS">
      <int:Rejection type="LegacyProofing"/>
    </int:Content>
    <int:Content id="cg67rStl">
      <int:Rejection type="LegacyProofing"/>
    </int:Content>
    <int:Content id="+Epo67mO">
      <int:Rejection type="LegacyProofing"/>
    </int:Content>
    <int:Content id="wQ7YeURS">
      <int:Rejection type="LegacyProofing"/>
    </int:Content>
    <int:Content id="azC6S/Lc">
      <int:Rejection type="LegacyProofing"/>
    </int:Content>
    <int:Content id="ZO0hT06x">
      <int:Rejection type="LegacyProofing"/>
    </int:Content>
    <int:Content id="lRoKutSp">
      <int:Rejection type="LegacyProofing"/>
    </int:Content>
    <int:Content id="qcxhvc2T">
      <int:Rejection type="AugLoop_Acronyms_AcronymsCritique"/>
    </int:Content>
    <int:Content id="ELWxftgx">
      <int:Rejection type="AugLoop_Acronyms_AcronymsCritique"/>
    </int:Content>
    <int:Content id="dkWwjeWN">
      <int:Rejection type="AugLoop_Acronyms_AcronymsCritique"/>
    </int:Content>
    <int:Content id="ngIFAGFu">
      <int:Rejection type="AugLoop_Acronyms_AcronymsCritique"/>
    </int:Content>
    <int:Content id="8HjysAgM">
      <int:Rejection type="AugLoop_Text_Critique"/>
    </int:Content>
    <int:Content id="v3izMIVk">
      <int:Rejection type="AugLoop_Acronyms_AcronymsCritique"/>
    </int:Content>
    <int:Content id="s6HwGVHY">
      <int:Rejection type="AugLoop_Acronyms_AcronymsCritique"/>
    </int:Content>
    <int:Content id="0VOPs6Pq">
      <int:Rejection type="AugLoop_Acronyms_AcronymsCritique"/>
    </int:Content>
    <int:Content id="JKYVRhIn">
      <int:Rejection type="AugLoop_Text_Critique"/>
    </int:Content>
    <int:Content id="Vi5Ee5G6">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26957"/>
    <w:multiLevelType w:val="hybridMultilevel"/>
    <w:tmpl w:val="A366E8E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E33F0E"/>
    <w:multiLevelType w:val="hybridMultilevel"/>
    <w:tmpl w:val="EECCBDC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6414513">
    <w:abstractNumId w:val="1"/>
  </w:num>
  <w:num w:numId="2" w16cid:durableId="20275581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nakshi SARKAR">
    <w15:presenceInfo w15:providerId="Windows Live" w15:userId="bf05beccbc9b2113"/>
  </w15:person>
  <w15:person w15:author="TF">
    <w15:presenceInfo w15:providerId="None" w15:userId="TF"/>
  </w15:person>
  <w15:person w15:author="Clara Joseph">
    <w15:presenceInfo w15:providerId="AD" w15:userId="S::clarajoseph@packt.com::a79b7e9f-6894-497f-b642-391f89e7c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35"/>
    <w:rsid w:val="000875A0"/>
    <w:rsid w:val="000A4D0B"/>
    <w:rsid w:val="000A7DF7"/>
    <w:rsid w:val="000C670A"/>
    <w:rsid w:val="000C6DA4"/>
    <w:rsid w:val="000E7FBB"/>
    <w:rsid w:val="00114634"/>
    <w:rsid w:val="001414AC"/>
    <w:rsid w:val="00143ED2"/>
    <w:rsid w:val="00145563"/>
    <w:rsid w:val="0017035D"/>
    <w:rsid w:val="0018232E"/>
    <w:rsid w:val="001E64E4"/>
    <w:rsid w:val="00217635"/>
    <w:rsid w:val="002208FA"/>
    <w:rsid w:val="0022133A"/>
    <w:rsid w:val="00224F40"/>
    <w:rsid w:val="0023D6FF"/>
    <w:rsid w:val="002641BC"/>
    <w:rsid w:val="002767C4"/>
    <w:rsid w:val="00282FD0"/>
    <w:rsid w:val="00295B47"/>
    <w:rsid w:val="00297802"/>
    <w:rsid w:val="002F63B8"/>
    <w:rsid w:val="00306443"/>
    <w:rsid w:val="00350990"/>
    <w:rsid w:val="00361936"/>
    <w:rsid w:val="00363ECA"/>
    <w:rsid w:val="0036507B"/>
    <w:rsid w:val="00372F0C"/>
    <w:rsid w:val="003C4E7E"/>
    <w:rsid w:val="003C692F"/>
    <w:rsid w:val="004031A8"/>
    <w:rsid w:val="004170F4"/>
    <w:rsid w:val="00450628"/>
    <w:rsid w:val="0047284F"/>
    <w:rsid w:val="00482C47"/>
    <w:rsid w:val="004B2C44"/>
    <w:rsid w:val="004B5D12"/>
    <w:rsid w:val="004C1938"/>
    <w:rsid w:val="004C7871"/>
    <w:rsid w:val="004E5ADD"/>
    <w:rsid w:val="004F3FBC"/>
    <w:rsid w:val="0054316F"/>
    <w:rsid w:val="005438EC"/>
    <w:rsid w:val="005616F2"/>
    <w:rsid w:val="0056443C"/>
    <w:rsid w:val="00574178"/>
    <w:rsid w:val="005B07AB"/>
    <w:rsid w:val="0062105E"/>
    <w:rsid w:val="0064299C"/>
    <w:rsid w:val="00661D27"/>
    <w:rsid w:val="006A0817"/>
    <w:rsid w:val="006B7768"/>
    <w:rsid w:val="006C5CED"/>
    <w:rsid w:val="006D1B07"/>
    <w:rsid w:val="006D3575"/>
    <w:rsid w:val="006D4E62"/>
    <w:rsid w:val="006E715E"/>
    <w:rsid w:val="006E7921"/>
    <w:rsid w:val="006F435A"/>
    <w:rsid w:val="00713EAF"/>
    <w:rsid w:val="007378F1"/>
    <w:rsid w:val="00742235"/>
    <w:rsid w:val="007631DF"/>
    <w:rsid w:val="0078706A"/>
    <w:rsid w:val="007D2794"/>
    <w:rsid w:val="007F2C18"/>
    <w:rsid w:val="00816B04"/>
    <w:rsid w:val="00822208"/>
    <w:rsid w:val="00854184"/>
    <w:rsid w:val="00859AEC"/>
    <w:rsid w:val="00860AD5"/>
    <w:rsid w:val="00891DE9"/>
    <w:rsid w:val="008E1CA7"/>
    <w:rsid w:val="008E30CF"/>
    <w:rsid w:val="008F2E59"/>
    <w:rsid w:val="00901FCD"/>
    <w:rsid w:val="00903BF5"/>
    <w:rsid w:val="0091121C"/>
    <w:rsid w:val="00922D79"/>
    <w:rsid w:val="00973189"/>
    <w:rsid w:val="00973610"/>
    <w:rsid w:val="009D0F49"/>
    <w:rsid w:val="009E2BB9"/>
    <w:rsid w:val="00A05973"/>
    <w:rsid w:val="00A13116"/>
    <w:rsid w:val="00A246C1"/>
    <w:rsid w:val="00A37497"/>
    <w:rsid w:val="00AB0D96"/>
    <w:rsid w:val="00AC1170"/>
    <w:rsid w:val="00AC39F6"/>
    <w:rsid w:val="00AE62CD"/>
    <w:rsid w:val="00AF576D"/>
    <w:rsid w:val="00B045AE"/>
    <w:rsid w:val="00B11875"/>
    <w:rsid w:val="00B1735E"/>
    <w:rsid w:val="00B36AF1"/>
    <w:rsid w:val="00B36D87"/>
    <w:rsid w:val="00B449A7"/>
    <w:rsid w:val="00B6305E"/>
    <w:rsid w:val="00B9222F"/>
    <w:rsid w:val="00B977F5"/>
    <w:rsid w:val="00C13E14"/>
    <w:rsid w:val="00C91B21"/>
    <w:rsid w:val="00C97228"/>
    <w:rsid w:val="00CA0FD7"/>
    <w:rsid w:val="00CA5A9F"/>
    <w:rsid w:val="00CB26FA"/>
    <w:rsid w:val="00CD0F85"/>
    <w:rsid w:val="00CF3B02"/>
    <w:rsid w:val="00CF6E04"/>
    <w:rsid w:val="00D12622"/>
    <w:rsid w:val="00D20D8B"/>
    <w:rsid w:val="00D23D2B"/>
    <w:rsid w:val="00D2E65A"/>
    <w:rsid w:val="00D34461"/>
    <w:rsid w:val="00D605E8"/>
    <w:rsid w:val="00D67452"/>
    <w:rsid w:val="00D718FD"/>
    <w:rsid w:val="00D741D9"/>
    <w:rsid w:val="00D75D72"/>
    <w:rsid w:val="00D917DC"/>
    <w:rsid w:val="00D922C3"/>
    <w:rsid w:val="00D960D0"/>
    <w:rsid w:val="00DA6BC3"/>
    <w:rsid w:val="00DD2465"/>
    <w:rsid w:val="00E02706"/>
    <w:rsid w:val="00E03A41"/>
    <w:rsid w:val="00E04023"/>
    <w:rsid w:val="00E16E0B"/>
    <w:rsid w:val="00E33CFA"/>
    <w:rsid w:val="00E3693B"/>
    <w:rsid w:val="00E76A6A"/>
    <w:rsid w:val="00E84767"/>
    <w:rsid w:val="00E9003C"/>
    <w:rsid w:val="00EB62A9"/>
    <w:rsid w:val="00EC787C"/>
    <w:rsid w:val="00ED2E95"/>
    <w:rsid w:val="00ED4972"/>
    <w:rsid w:val="00ED88CF"/>
    <w:rsid w:val="00EE1044"/>
    <w:rsid w:val="00F05102"/>
    <w:rsid w:val="00F235E5"/>
    <w:rsid w:val="00F25A7C"/>
    <w:rsid w:val="00F262A7"/>
    <w:rsid w:val="00F3185B"/>
    <w:rsid w:val="00F319FD"/>
    <w:rsid w:val="00F378B5"/>
    <w:rsid w:val="00F71A18"/>
    <w:rsid w:val="00F80D79"/>
    <w:rsid w:val="00F82CE2"/>
    <w:rsid w:val="00F86A01"/>
    <w:rsid w:val="00FC47E1"/>
    <w:rsid w:val="01283E9C"/>
    <w:rsid w:val="013891D6"/>
    <w:rsid w:val="01B2512D"/>
    <w:rsid w:val="01DC8189"/>
    <w:rsid w:val="020BB36A"/>
    <w:rsid w:val="020DE3A2"/>
    <w:rsid w:val="021C018F"/>
    <w:rsid w:val="028C1080"/>
    <w:rsid w:val="02B8981A"/>
    <w:rsid w:val="02C18CBB"/>
    <w:rsid w:val="0316D2AD"/>
    <w:rsid w:val="035EBD90"/>
    <w:rsid w:val="0400C96C"/>
    <w:rsid w:val="0425F829"/>
    <w:rsid w:val="042F2F31"/>
    <w:rsid w:val="04550534"/>
    <w:rsid w:val="049B5C88"/>
    <w:rsid w:val="04A1E53E"/>
    <w:rsid w:val="04F3C438"/>
    <w:rsid w:val="050DD7A9"/>
    <w:rsid w:val="050E3140"/>
    <w:rsid w:val="0564204C"/>
    <w:rsid w:val="05BC86D4"/>
    <w:rsid w:val="05DB5020"/>
    <w:rsid w:val="064DE75C"/>
    <w:rsid w:val="07B97294"/>
    <w:rsid w:val="07E0C345"/>
    <w:rsid w:val="07EE8A4F"/>
    <w:rsid w:val="080261AE"/>
    <w:rsid w:val="0825AC19"/>
    <w:rsid w:val="087C352B"/>
    <w:rsid w:val="088693D0"/>
    <w:rsid w:val="08C5D49E"/>
    <w:rsid w:val="09859636"/>
    <w:rsid w:val="09C17C7A"/>
    <w:rsid w:val="0A1A7616"/>
    <w:rsid w:val="0A24F472"/>
    <w:rsid w:val="0A5BE026"/>
    <w:rsid w:val="0A675FD0"/>
    <w:rsid w:val="0A9B89AE"/>
    <w:rsid w:val="0C05A048"/>
    <w:rsid w:val="0CA766D6"/>
    <w:rsid w:val="0D194325"/>
    <w:rsid w:val="0D5D0577"/>
    <w:rsid w:val="0D938E75"/>
    <w:rsid w:val="0DC31442"/>
    <w:rsid w:val="0DE3D1D4"/>
    <w:rsid w:val="0E8E320E"/>
    <w:rsid w:val="0EF8DE69"/>
    <w:rsid w:val="0F86466F"/>
    <w:rsid w:val="1021B901"/>
    <w:rsid w:val="1036C612"/>
    <w:rsid w:val="112D278F"/>
    <w:rsid w:val="11414D7C"/>
    <w:rsid w:val="114B44EC"/>
    <w:rsid w:val="1154956B"/>
    <w:rsid w:val="11A2C8A5"/>
    <w:rsid w:val="11BBEB00"/>
    <w:rsid w:val="11F16FCE"/>
    <w:rsid w:val="12281D23"/>
    <w:rsid w:val="12E61195"/>
    <w:rsid w:val="12F0B83E"/>
    <w:rsid w:val="1342B5F9"/>
    <w:rsid w:val="135B039F"/>
    <w:rsid w:val="136E2000"/>
    <w:rsid w:val="13DE9A70"/>
    <w:rsid w:val="143E0227"/>
    <w:rsid w:val="1569C61B"/>
    <w:rsid w:val="15A70B89"/>
    <w:rsid w:val="165D890E"/>
    <w:rsid w:val="1686D725"/>
    <w:rsid w:val="169AF84F"/>
    <w:rsid w:val="16AAB901"/>
    <w:rsid w:val="16E59857"/>
    <w:rsid w:val="171F2320"/>
    <w:rsid w:val="172062BE"/>
    <w:rsid w:val="17505DEB"/>
    <w:rsid w:val="1751E7DB"/>
    <w:rsid w:val="1763B39A"/>
    <w:rsid w:val="17B21104"/>
    <w:rsid w:val="17B3E85E"/>
    <w:rsid w:val="1822A786"/>
    <w:rsid w:val="182928FA"/>
    <w:rsid w:val="1856C9E0"/>
    <w:rsid w:val="1863E352"/>
    <w:rsid w:val="1899063E"/>
    <w:rsid w:val="18FA8DCF"/>
    <w:rsid w:val="18FC098F"/>
    <w:rsid w:val="1955B094"/>
    <w:rsid w:val="19C90542"/>
    <w:rsid w:val="1AD1E45D"/>
    <w:rsid w:val="1B10F88E"/>
    <w:rsid w:val="1B74E308"/>
    <w:rsid w:val="1C90F8B4"/>
    <w:rsid w:val="1CA0417D"/>
    <w:rsid w:val="1D23B126"/>
    <w:rsid w:val="1D375475"/>
    <w:rsid w:val="1DA166B6"/>
    <w:rsid w:val="1E21FE96"/>
    <w:rsid w:val="1E84EAAE"/>
    <w:rsid w:val="1EA6592A"/>
    <w:rsid w:val="1ECA6D94"/>
    <w:rsid w:val="1ED0DC92"/>
    <w:rsid w:val="1F689C6A"/>
    <w:rsid w:val="1F6E7F84"/>
    <w:rsid w:val="1F75A029"/>
    <w:rsid w:val="1F9DB385"/>
    <w:rsid w:val="204462C5"/>
    <w:rsid w:val="2073ED09"/>
    <w:rsid w:val="20B2228C"/>
    <w:rsid w:val="210DD04C"/>
    <w:rsid w:val="21151EBA"/>
    <w:rsid w:val="21391BD2"/>
    <w:rsid w:val="217D97FE"/>
    <w:rsid w:val="21DDF9EC"/>
    <w:rsid w:val="22239FD7"/>
    <w:rsid w:val="223C4B15"/>
    <w:rsid w:val="22F034BC"/>
    <w:rsid w:val="2408ECBF"/>
    <w:rsid w:val="246DA8F4"/>
    <w:rsid w:val="253B4212"/>
    <w:rsid w:val="25477860"/>
    <w:rsid w:val="256EAF0E"/>
    <w:rsid w:val="25B5D9DF"/>
    <w:rsid w:val="261724E4"/>
    <w:rsid w:val="26467755"/>
    <w:rsid w:val="269BDA1A"/>
    <w:rsid w:val="26A3176A"/>
    <w:rsid w:val="26D7137E"/>
    <w:rsid w:val="272D392C"/>
    <w:rsid w:val="2844E6BB"/>
    <w:rsid w:val="28AFEF15"/>
    <w:rsid w:val="28B9C248"/>
    <w:rsid w:val="28BFAB3F"/>
    <w:rsid w:val="29342137"/>
    <w:rsid w:val="293787EC"/>
    <w:rsid w:val="29507C7A"/>
    <w:rsid w:val="29A955D9"/>
    <w:rsid w:val="2A422031"/>
    <w:rsid w:val="2A5A9A2E"/>
    <w:rsid w:val="2A71E4DD"/>
    <w:rsid w:val="2A7CADA4"/>
    <w:rsid w:val="2AEDF616"/>
    <w:rsid w:val="2B710110"/>
    <w:rsid w:val="2B88739A"/>
    <w:rsid w:val="2C208798"/>
    <w:rsid w:val="2C289C59"/>
    <w:rsid w:val="2C4C5CC8"/>
    <w:rsid w:val="2C604FDC"/>
    <w:rsid w:val="2C65AC46"/>
    <w:rsid w:val="2CD5CC7D"/>
    <w:rsid w:val="2D172452"/>
    <w:rsid w:val="2E13DDAD"/>
    <w:rsid w:val="2E3422DD"/>
    <w:rsid w:val="2E96D17B"/>
    <w:rsid w:val="2EA7E9D6"/>
    <w:rsid w:val="2EE7BA6F"/>
    <w:rsid w:val="2F738DDE"/>
    <w:rsid w:val="2F7AF578"/>
    <w:rsid w:val="2FA5B1CE"/>
    <w:rsid w:val="2FF35651"/>
    <w:rsid w:val="30821CB3"/>
    <w:rsid w:val="30B161B5"/>
    <w:rsid w:val="30BD5D43"/>
    <w:rsid w:val="30DDECA8"/>
    <w:rsid w:val="314FA7B0"/>
    <w:rsid w:val="314FDCDA"/>
    <w:rsid w:val="31B1DAFB"/>
    <w:rsid w:val="3243EB3E"/>
    <w:rsid w:val="328C89E3"/>
    <w:rsid w:val="32AC85D9"/>
    <w:rsid w:val="330CAF02"/>
    <w:rsid w:val="331478A7"/>
    <w:rsid w:val="33AE680E"/>
    <w:rsid w:val="34975459"/>
    <w:rsid w:val="34B770EB"/>
    <w:rsid w:val="351DAB48"/>
    <w:rsid w:val="3533ABFE"/>
    <w:rsid w:val="35551150"/>
    <w:rsid w:val="358B174C"/>
    <w:rsid w:val="3642A975"/>
    <w:rsid w:val="38773182"/>
    <w:rsid w:val="38CB36C1"/>
    <w:rsid w:val="39646BE6"/>
    <w:rsid w:val="396AC57C"/>
    <w:rsid w:val="39FEDA2F"/>
    <w:rsid w:val="3A4F7F95"/>
    <w:rsid w:val="3A5CCEDF"/>
    <w:rsid w:val="3ACEA6FC"/>
    <w:rsid w:val="3B5C9AA2"/>
    <w:rsid w:val="3BC73548"/>
    <w:rsid w:val="3BF84D1D"/>
    <w:rsid w:val="3BF8B1DA"/>
    <w:rsid w:val="3C98546C"/>
    <w:rsid w:val="3D7EA9E6"/>
    <w:rsid w:val="3E601501"/>
    <w:rsid w:val="3E62B583"/>
    <w:rsid w:val="3EB106EA"/>
    <w:rsid w:val="3EB25020"/>
    <w:rsid w:val="3F128CC1"/>
    <w:rsid w:val="3FB75A24"/>
    <w:rsid w:val="40030038"/>
    <w:rsid w:val="41313656"/>
    <w:rsid w:val="415490A3"/>
    <w:rsid w:val="430A8485"/>
    <w:rsid w:val="4347EF8E"/>
    <w:rsid w:val="435190D3"/>
    <w:rsid w:val="440E878A"/>
    <w:rsid w:val="4439B07E"/>
    <w:rsid w:val="446E94CF"/>
    <w:rsid w:val="446E95DD"/>
    <w:rsid w:val="44E18D09"/>
    <w:rsid w:val="44EB9693"/>
    <w:rsid w:val="45610FA4"/>
    <w:rsid w:val="46B43F54"/>
    <w:rsid w:val="46C42317"/>
    <w:rsid w:val="46E6968B"/>
    <w:rsid w:val="4729E45B"/>
    <w:rsid w:val="47490A30"/>
    <w:rsid w:val="47C3D227"/>
    <w:rsid w:val="48716374"/>
    <w:rsid w:val="487C8BA9"/>
    <w:rsid w:val="48FBE676"/>
    <w:rsid w:val="495C0B20"/>
    <w:rsid w:val="496FAE6F"/>
    <w:rsid w:val="49A1D23E"/>
    <w:rsid w:val="4A26E215"/>
    <w:rsid w:val="4A6E18F7"/>
    <w:rsid w:val="4A927FB0"/>
    <w:rsid w:val="4AFB72E9"/>
    <w:rsid w:val="4AFDE69C"/>
    <w:rsid w:val="4B0B7ED0"/>
    <w:rsid w:val="4BB5819F"/>
    <w:rsid w:val="4BE3B0EE"/>
    <w:rsid w:val="4C0194C5"/>
    <w:rsid w:val="4C2C7729"/>
    <w:rsid w:val="4C30F8D0"/>
    <w:rsid w:val="4C6EEEC6"/>
    <w:rsid w:val="4C8CA537"/>
    <w:rsid w:val="4C97434A"/>
    <w:rsid w:val="4C986604"/>
    <w:rsid w:val="4CA73C50"/>
    <w:rsid w:val="4E7A72B6"/>
    <w:rsid w:val="4F032575"/>
    <w:rsid w:val="4FA14F44"/>
    <w:rsid w:val="4FF3D959"/>
    <w:rsid w:val="5023320D"/>
    <w:rsid w:val="50D2B2E6"/>
    <w:rsid w:val="510450C8"/>
    <w:rsid w:val="521AD7E8"/>
    <w:rsid w:val="521E73E8"/>
    <w:rsid w:val="5257C434"/>
    <w:rsid w:val="529AC790"/>
    <w:rsid w:val="52CEB495"/>
    <w:rsid w:val="52FEC28B"/>
    <w:rsid w:val="530684CE"/>
    <w:rsid w:val="533A952A"/>
    <w:rsid w:val="5514F715"/>
    <w:rsid w:val="55D87F32"/>
    <w:rsid w:val="5616BC46"/>
    <w:rsid w:val="5631DADD"/>
    <w:rsid w:val="56603697"/>
    <w:rsid w:val="56D1CA85"/>
    <w:rsid w:val="5772B55B"/>
    <w:rsid w:val="57D9F5F1"/>
    <w:rsid w:val="582DCC7E"/>
    <w:rsid w:val="5866A662"/>
    <w:rsid w:val="5867891D"/>
    <w:rsid w:val="58B5B15C"/>
    <w:rsid w:val="58D64523"/>
    <w:rsid w:val="592A1B2C"/>
    <w:rsid w:val="59BB729A"/>
    <w:rsid w:val="59C67A37"/>
    <w:rsid w:val="5ABAA225"/>
    <w:rsid w:val="5AC93337"/>
    <w:rsid w:val="5AE1846A"/>
    <w:rsid w:val="5AE81A98"/>
    <w:rsid w:val="5C21E95A"/>
    <w:rsid w:val="5CB707DD"/>
    <w:rsid w:val="5CE9BBAF"/>
    <w:rsid w:val="5D47D0B7"/>
    <w:rsid w:val="5D8801AA"/>
    <w:rsid w:val="5DD5911C"/>
    <w:rsid w:val="5DEFFFCB"/>
    <w:rsid w:val="5E6512A9"/>
    <w:rsid w:val="5EC23428"/>
    <w:rsid w:val="5F23D20B"/>
    <w:rsid w:val="5F33DDF2"/>
    <w:rsid w:val="5F39AEF4"/>
    <w:rsid w:val="5F4182C7"/>
    <w:rsid w:val="5F71617D"/>
    <w:rsid w:val="5FA4287E"/>
    <w:rsid w:val="5FB1D899"/>
    <w:rsid w:val="5FF4F53C"/>
    <w:rsid w:val="602447AD"/>
    <w:rsid w:val="6036E33F"/>
    <w:rsid w:val="6055148F"/>
    <w:rsid w:val="60652470"/>
    <w:rsid w:val="60CD4B35"/>
    <w:rsid w:val="60D7C771"/>
    <w:rsid w:val="618F9189"/>
    <w:rsid w:val="6202197D"/>
    <w:rsid w:val="62436B45"/>
    <w:rsid w:val="63505695"/>
    <w:rsid w:val="635FF021"/>
    <w:rsid w:val="63F3ABC6"/>
    <w:rsid w:val="643D8175"/>
    <w:rsid w:val="646C9762"/>
    <w:rsid w:val="64DBE60E"/>
    <w:rsid w:val="653D99A9"/>
    <w:rsid w:val="65401762"/>
    <w:rsid w:val="65A31F76"/>
    <w:rsid w:val="6629F061"/>
    <w:rsid w:val="66C78D14"/>
    <w:rsid w:val="66C90998"/>
    <w:rsid w:val="66D8C05B"/>
    <w:rsid w:val="67A6BE2D"/>
    <w:rsid w:val="67F69797"/>
    <w:rsid w:val="6823282E"/>
    <w:rsid w:val="686AB36A"/>
    <w:rsid w:val="68CAB451"/>
    <w:rsid w:val="68DAC038"/>
    <w:rsid w:val="68EAAEC9"/>
    <w:rsid w:val="6972E675"/>
    <w:rsid w:val="6982290E"/>
    <w:rsid w:val="69B38302"/>
    <w:rsid w:val="6ABD2656"/>
    <w:rsid w:val="6B1033D2"/>
    <w:rsid w:val="6BBDA4F4"/>
    <w:rsid w:val="6C98D115"/>
    <w:rsid w:val="6CB469C9"/>
    <w:rsid w:val="6D5BFA15"/>
    <w:rsid w:val="6D99E51C"/>
    <w:rsid w:val="6D9E2574"/>
    <w:rsid w:val="6DE02C37"/>
    <w:rsid w:val="6E0C8985"/>
    <w:rsid w:val="6E15CA72"/>
    <w:rsid w:val="6E547887"/>
    <w:rsid w:val="6FC4A43B"/>
    <w:rsid w:val="6FDA5289"/>
    <w:rsid w:val="70122FB2"/>
    <w:rsid w:val="70569FA2"/>
    <w:rsid w:val="7064E264"/>
    <w:rsid w:val="70735411"/>
    <w:rsid w:val="712A0F99"/>
    <w:rsid w:val="717CC013"/>
    <w:rsid w:val="71895CA0"/>
    <w:rsid w:val="723E68FF"/>
    <w:rsid w:val="72586E3A"/>
    <w:rsid w:val="72899004"/>
    <w:rsid w:val="72D11508"/>
    <w:rsid w:val="72E720C2"/>
    <w:rsid w:val="72EFF944"/>
    <w:rsid w:val="740EFA91"/>
    <w:rsid w:val="7486A4D8"/>
    <w:rsid w:val="74DE0CD4"/>
    <w:rsid w:val="751ACBA7"/>
    <w:rsid w:val="759EB0C3"/>
    <w:rsid w:val="75C32B66"/>
    <w:rsid w:val="762015DD"/>
    <w:rsid w:val="762BA2AB"/>
    <w:rsid w:val="7733CCE3"/>
    <w:rsid w:val="7734EC7E"/>
    <w:rsid w:val="775FA0D7"/>
    <w:rsid w:val="784099E2"/>
    <w:rsid w:val="784BA452"/>
    <w:rsid w:val="786E3B96"/>
    <w:rsid w:val="787E1A8B"/>
    <w:rsid w:val="788EACE2"/>
    <w:rsid w:val="7895AF4A"/>
    <w:rsid w:val="796429C5"/>
    <w:rsid w:val="79DCECDF"/>
    <w:rsid w:val="7A472103"/>
    <w:rsid w:val="7A63801F"/>
    <w:rsid w:val="7A983322"/>
    <w:rsid w:val="7AAC51F2"/>
    <w:rsid w:val="7ABCD326"/>
    <w:rsid w:val="7B1EC547"/>
    <w:rsid w:val="7B21D41E"/>
    <w:rsid w:val="7BA9CCD7"/>
    <w:rsid w:val="7BF4E005"/>
    <w:rsid w:val="7C10F50C"/>
    <w:rsid w:val="7C30724A"/>
    <w:rsid w:val="7CD12360"/>
    <w:rsid w:val="7D0E61CF"/>
    <w:rsid w:val="7D2ADDBE"/>
    <w:rsid w:val="7D40A2E5"/>
    <w:rsid w:val="7D42824A"/>
    <w:rsid w:val="7D6DA81A"/>
    <w:rsid w:val="7D9EFB74"/>
    <w:rsid w:val="7F314B98"/>
    <w:rsid w:val="7F8EE577"/>
    <w:rsid w:val="7FC8D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A7E5"/>
  <w15:chartTrackingRefBased/>
  <w15:docId w15:val="{31160681-F4F7-3440-8ADD-3D354BB0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3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3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235"/>
    <w:pPr>
      <w:ind w:left="720"/>
      <w:contextualSpacing/>
    </w:pPr>
  </w:style>
  <w:style w:type="paragraph" w:styleId="Title">
    <w:name w:val="Title"/>
    <w:basedOn w:val="Normal"/>
    <w:next w:val="Normal"/>
    <w:link w:val="TitleChar"/>
    <w:uiPriority w:val="10"/>
    <w:qFormat/>
    <w:rsid w:val="00D741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1D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B0D96"/>
    <w:rPr>
      <w:sz w:val="16"/>
      <w:szCs w:val="16"/>
    </w:rPr>
  </w:style>
  <w:style w:type="paragraph" w:styleId="CommentText">
    <w:name w:val="annotation text"/>
    <w:basedOn w:val="Normal"/>
    <w:link w:val="CommentTextChar"/>
    <w:uiPriority w:val="99"/>
    <w:semiHidden/>
    <w:unhideWhenUsed/>
    <w:rsid w:val="00AB0D96"/>
    <w:rPr>
      <w:sz w:val="20"/>
      <w:szCs w:val="20"/>
    </w:rPr>
  </w:style>
  <w:style w:type="character" w:customStyle="1" w:styleId="CommentTextChar">
    <w:name w:val="Comment Text Char"/>
    <w:basedOn w:val="DefaultParagraphFont"/>
    <w:link w:val="CommentText"/>
    <w:uiPriority w:val="99"/>
    <w:semiHidden/>
    <w:rsid w:val="00AB0D96"/>
    <w:rPr>
      <w:sz w:val="20"/>
      <w:szCs w:val="20"/>
    </w:rPr>
  </w:style>
  <w:style w:type="paragraph" w:styleId="CommentSubject">
    <w:name w:val="annotation subject"/>
    <w:basedOn w:val="CommentText"/>
    <w:next w:val="CommentText"/>
    <w:link w:val="CommentSubjectChar"/>
    <w:uiPriority w:val="99"/>
    <w:semiHidden/>
    <w:unhideWhenUsed/>
    <w:rsid w:val="00AB0D96"/>
    <w:rPr>
      <w:b/>
      <w:bCs/>
    </w:rPr>
  </w:style>
  <w:style w:type="character" w:customStyle="1" w:styleId="CommentSubjectChar">
    <w:name w:val="Comment Subject Char"/>
    <w:basedOn w:val="CommentTextChar"/>
    <w:link w:val="CommentSubject"/>
    <w:uiPriority w:val="99"/>
    <w:semiHidden/>
    <w:rsid w:val="00AB0D96"/>
    <w:rPr>
      <w:b/>
      <w:bCs/>
      <w:sz w:val="20"/>
      <w:szCs w:val="20"/>
    </w:rPr>
  </w:style>
  <w:style w:type="character" w:customStyle="1" w:styleId="Heading1Char">
    <w:name w:val="Heading 1 Char"/>
    <w:basedOn w:val="DefaultParagraphFont"/>
    <w:link w:val="Heading1"/>
    <w:uiPriority w:val="9"/>
    <w:rsid w:val="006F43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35A"/>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9D0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256621">
      <w:bodyDiv w:val="1"/>
      <w:marLeft w:val="0"/>
      <w:marRight w:val="0"/>
      <w:marTop w:val="0"/>
      <w:marBottom w:val="0"/>
      <w:divBdr>
        <w:top w:val="none" w:sz="0" w:space="0" w:color="auto"/>
        <w:left w:val="none" w:sz="0" w:space="0" w:color="auto"/>
        <w:bottom w:val="none" w:sz="0" w:space="0" w:color="auto"/>
        <w:right w:val="none" w:sz="0" w:space="0" w:color="auto"/>
      </w:divBdr>
      <w:divsChild>
        <w:div w:id="102530839">
          <w:marLeft w:val="0"/>
          <w:marRight w:val="0"/>
          <w:marTop w:val="0"/>
          <w:marBottom w:val="0"/>
          <w:divBdr>
            <w:top w:val="none" w:sz="0" w:space="0" w:color="auto"/>
            <w:left w:val="none" w:sz="0" w:space="0" w:color="auto"/>
            <w:bottom w:val="none" w:sz="0" w:space="0" w:color="auto"/>
            <w:right w:val="none" w:sz="0" w:space="0" w:color="auto"/>
          </w:divBdr>
        </w:div>
        <w:div w:id="1003706424">
          <w:marLeft w:val="0"/>
          <w:marRight w:val="0"/>
          <w:marTop w:val="0"/>
          <w:marBottom w:val="0"/>
          <w:divBdr>
            <w:top w:val="none" w:sz="0" w:space="0" w:color="auto"/>
            <w:left w:val="none" w:sz="0" w:space="0" w:color="auto"/>
            <w:bottom w:val="none" w:sz="0" w:space="0" w:color="auto"/>
            <w:right w:val="none" w:sz="0" w:space="0" w:color="auto"/>
          </w:divBdr>
        </w:div>
        <w:div w:id="107314246">
          <w:marLeft w:val="0"/>
          <w:marRight w:val="0"/>
          <w:marTop w:val="0"/>
          <w:marBottom w:val="0"/>
          <w:divBdr>
            <w:top w:val="none" w:sz="0" w:space="0" w:color="auto"/>
            <w:left w:val="none" w:sz="0" w:space="0" w:color="auto"/>
            <w:bottom w:val="none" w:sz="0" w:space="0" w:color="auto"/>
            <w:right w:val="none" w:sz="0" w:space="0" w:color="auto"/>
          </w:divBdr>
        </w:div>
        <w:div w:id="722757011">
          <w:marLeft w:val="0"/>
          <w:marRight w:val="0"/>
          <w:marTop w:val="0"/>
          <w:marBottom w:val="0"/>
          <w:divBdr>
            <w:top w:val="none" w:sz="0" w:space="0" w:color="auto"/>
            <w:left w:val="none" w:sz="0" w:space="0" w:color="auto"/>
            <w:bottom w:val="none" w:sz="0" w:space="0" w:color="auto"/>
            <w:right w:val="none" w:sz="0" w:space="0" w:color="auto"/>
          </w:divBdr>
        </w:div>
        <w:div w:id="1587037454">
          <w:marLeft w:val="0"/>
          <w:marRight w:val="0"/>
          <w:marTop w:val="0"/>
          <w:marBottom w:val="0"/>
          <w:divBdr>
            <w:top w:val="none" w:sz="0" w:space="0" w:color="auto"/>
            <w:left w:val="none" w:sz="0" w:space="0" w:color="auto"/>
            <w:bottom w:val="none" w:sz="0" w:space="0" w:color="auto"/>
            <w:right w:val="none" w:sz="0" w:space="0" w:color="auto"/>
          </w:divBdr>
        </w:div>
        <w:div w:id="1136993812">
          <w:marLeft w:val="0"/>
          <w:marRight w:val="0"/>
          <w:marTop w:val="0"/>
          <w:marBottom w:val="0"/>
          <w:divBdr>
            <w:top w:val="none" w:sz="0" w:space="0" w:color="auto"/>
            <w:left w:val="none" w:sz="0" w:space="0" w:color="auto"/>
            <w:bottom w:val="none" w:sz="0" w:space="0" w:color="auto"/>
            <w:right w:val="none" w:sz="0" w:space="0" w:color="auto"/>
          </w:divBdr>
        </w:div>
        <w:div w:id="1747455231">
          <w:marLeft w:val="0"/>
          <w:marRight w:val="0"/>
          <w:marTop w:val="0"/>
          <w:marBottom w:val="0"/>
          <w:divBdr>
            <w:top w:val="none" w:sz="0" w:space="0" w:color="auto"/>
            <w:left w:val="none" w:sz="0" w:space="0" w:color="auto"/>
            <w:bottom w:val="none" w:sz="0" w:space="0" w:color="auto"/>
            <w:right w:val="none" w:sz="0" w:space="0" w:color="auto"/>
          </w:divBdr>
        </w:div>
        <w:div w:id="477190567">
          <w:marLeft w:val="0"/>
          <w:marRight w:val="0"/>
          <w:marTop w:val="0"/>
          <w:marBottom w:val="0"/>
          <w:divBdr>
            <w:top w:val="none" w:sz="0" w:space="0" w:color="auto"/>
            <w:left w:val="none" w:sz="0" w:space="0" w:color="auto"/>
            <w:bottom w:val="none" w:sz="0" w:space="0" w:color="auto"/>
            <w:right w:val="none" w:sz="0" w:space="0" w:color="auto"/>
          </w:divBdr>
        </w:div>
        <w:div w:id="2093231825">
          <w:marLeft w:val="0"/>
          <w:marRight w:val="0"/>
          <w:marTop w:val="0"/>
          <w:marBottom w:val="0"/>
          <w:divBdr>
            <w:top w:val="none" w:sz="0" w:space="0" w:color="auto"/>
            <w:left w:val="none" w:sz="0" w:space="0" w:color="auto"/>
            <w:bottom w:val="none" w:sz="0" w:space="0" w:color="auto"/>
            <w:right w:val="none" w:sz="0" w:space="0" w:color="auto"/>
          </w:divBdr>
        </w:div>
        <w:div w:id="311520709">
          <w:marLeft w:val="0"/>
          <w:marRight w:val="0"/>
          <w:marTop w:val="0"/>
          <w:marBottom w:val="0"/>
          <w:divBdr>
            <w:top w:val="none" w:sz="0" w:space="0" w:color="auto"/>
            <w:left w:val="none" w:sz="0" w:space="0" w:color="auto"/>
            <w:bottom w:val="none" w:sz="0" w:space="0" w:color="auto"/>
            <w:right w:val="none" w:sz="0" w:space="0" w:color="auto"/>
          </w:divBdr>
        </w:div>
        <w:div w:id="1055011055">
          <w:marLeft w:val="0"/>
          <w:marRight w:val="0"/>
          <w:marTop w:val="0"/>
          <w:marBottom w:val="0"/>
          <w:divBdr>
            <w:top w:val="none" w:sz="0" w:space="0" w:color="auto"/>
            <w:left w:val="none" w:sz="0" w:space="0" w:color="auto"/>
            <w:bottom w:val="none" w:sz="0" w:space="0" w:color="auto"/>
            <w:right w:val="none" w:sz="0" w:space="0" w:color="auto"/>
          </w:divBdr>
        </w:div>
        <w:div w:id="1368724837">
          <w:marLeft w:val="0"/>
          <w:marRight w:val="0"/>
          <w:marTop w:val="0"/>
          <w:marBottom w:val="0"/>
          <w:divBdr>
            <w:top w:val="none" w:sz="0" w:space="0" w:color="auto"/>
            <w:left w:val="none" w:sz="0" w:space="0" w:color="auto"/>
            <w:bottom w:val="none" w:sz="0" w:space="0" w:color="auto"/>
            <w:right w:val="none" w:sz="0" w:space="0" w:color="auto"/>
          </w:divBdr>
        </w:div>
        <w:div w:id="1693334842">
          <w:marLeft w:val="0"/>
          <w:marRight w:val="0"/>
          <w:marTop w:val="0"/>
          <w:marBottom w:val="0"/>
          <w:divBdr>
            <w:top w:val="none" w:sz="0" w:space="0" w:color="auto"/>
            <w:left w:val="none" w:sz="0" w:space="0" w:color="auto"/>
            <w:bottom w:val="none" w:sz="0" w:space="0" w:color="auto"/>
            <w:right w:val="none" w:sz="0" w:space="0" w:color="auto"/>
          </w:divBdr>
        </w:div>
        <w:div w:id="1903440039">
          <w:marLeft w:val="0"/>
          <w:marRight w:val="0"/>
          <w:marTop w:val="0"/>
          <w:marBottom w:val="0"/>
          <w:divBdr>
            <w:top w:val="none" w:sz="0" w:space="0" w:color="auto"/>
            <w:left w:val="none" w:sz="0" w:space="0" w:color="auto"/>
            <w:bottom w:val="none" w:sz="0" w:space="0" w:color="auto"/>
            <w:right w:val="none" w:sz="0" w:space="0" w:color="auto"/>
          </w:divBdr>
        </w:div>
        <w:div w:id="436949816">
          <w:marLeft w:val="0"/>
          <w:marRight w:val="0"/>
          <w:marTop w:val="0"/>
          <w:marBottom w:val="0"/>
          <w:divBdr>
            <w:top w:val="none" w:sz="0" w:space="0" w:color="auto"/>
            <w:left w:val="none" w:sz="0" w:space="0" w:color="auto"/>
            <w:bottom w:val="none" w:sz="0" w:space="0" w:color="auto"/>
            <w:right w:val="none" w:sz="0" w:space="0" w:color="auto"/>
          </w:divBdr>
        </w:div>
        <w:div w:id="849680260">
          <w:marLeft w:val="0"/>
          <w:marRight w:val="0"/>
          <w:marTop w:val="0"/>
          <w:marBottom w:val="0"/>
          <w:divBdr>
            <w:top w:val="none" w:sz="0" w:space="0" w:color="auto"/>
            <w:left w:val="none" w:sz="0" w:space="0" w:color="auto"/>
            <w:bottom w:val="none" w:sz="0" w:space="0" w:color="auto"/>
            <w:right w:val="none" w:sz="0" w:space="0" w:color="auto"/>
          </w:divBdr>
        </w:div>
        <w:div w:id="903951017">
          <w:marLeft w:val="0"/>
          <w:marRight w:val="0"/>
          <w:marTop w:val="0"/>
          <w:marBottom w:val="0"/>
          <w:divBdr>
            <w:top w:val="none" w:sz="0" w:space="0" w:color="auto"/>
            <w:left w:val="none" w:sz="0" w:space="0" w:color="auto"/>
            <w:bottom w:val="none" w:sz="0" w:space="0" w:color="auto"/>
            <w:right w:val="none" w:sz="0" w:space="0" w:color="auto"/>
          </w:divBdr>
        </w:div>
        <w:div w:id="438567001">
          <w:marLeft w:val="0"/>
          <w:marRight w:val="0"/>
          <w:marTop w:val="0"/>
          <w:marBottom w:val="0"/>
          <w:divBdr>
            <w:top w:val="none" w:sz="0" w:space="0" w:color="auto"/>
            <w:left w:val="none" w:sz="0" w:space="0" w:color="auto"/>
            <w:bottom w:val="none" w:sz="0" w:space="0" w:color="auto"/>
            <w:right w:val="none" w:sz="0" w:space="0" w:color="auto"/>
          </w:divBdr>
        </w:div>
        <w:div w:id="1510409807">
          <w:marLeft w:val="0"/>
          <w:marRight w:val="0"/>
          <w:marTop w:val="0"/>
          <w:marBottom w:val="0"/>
          <w:divBdr>
            <w:top w:val="none" w:sz="0" w:space="0" w:color="auto"/>
            <w:left w:val="none" w:sz="0" w:space="0" w:color="auto"/>
            <w:bottom w:val="none" w:sz="0" w:space="0" w:color="auto"/>
            <w:right w:val="none" w:sz="0" w:space="0" w:color="auto"/>
          </w:divBdr>
        </w:div>
        <w:div w:id="260532222">
          <w:marLeft w:val="0"/>
          <w:marRight w:val="0"/>
          <w:marTop w:val="0"/>
          <w:marBottom w:val="0"/>
          <w:divBdr>
            <w:top w:val="none" w:sz="0" w:space="0" w:color="auto"/>
            <w:left w:val="none" w:sz="0" w:space="0" w:color="auto"/>
            <w:bottom w:val="none" w:sz="0" w:space="0" w:color="auto"/>
            <w:right w:val="none" w:sz="0" w:space="0" w:color="auto"/>
          </w:divBdr>
        </w:div>
        <w:div w:id="555513230">
          <w:marLeft w:val="0"/>
          <w:marRight w:val="0"/>
          <w:marTop w:val="0"/>
          <w:marBottom w:val="0"/>
          <w:divBdr>
            <w:top w:val="none" w:sz="0" w:space="0" w:color="auto"/>
            <w:left w:val="none" w:sz="0" w:space="0" w:color="auto"/>
            <w:bottom w:val="none" w:sz="0" w:space="0" w:color="auto"/>
            <w:right w:val="none" w:sz="0" w:space="0" w:color="auto"/>
          </w:divBdr>
        </w:div>
        <w:div w:id="1633099774">
          <w:marLeft w:val="0"/>
          <w:marRight w:val="0"/>
          <w:marTop w:val="0"/>
          <w:marBottom w:val="0"/>
          <w:divBdr>
            <w:top w:val="none" w:sz="0" w:space="0" w:color="auto"/>
            <w:left w:val="none" w:sz="0" w:space="0" w:color="auto"/>
            <w:bottom w:val="none" w:sz="0" w:space="0" w:color="auto"/>
            <w:right w:val="none" w:sz="0" w:space="0" w:color="auto"/>
          </w:divBdr>
        </w:div>
        <w:div w:id="1975602930">
          <w:marLeft w:val="0"/>
          <w:marRight w:val="0"/>
          <w:marTop w:val="0"/>
          <w:marBottom w:val="0"/>
          <w:divBdr>
            <w:top w:val="none" w:sz="0" w:space="0" w:color="auto"/>
            <w:left w:val="none" w:sz="0" w:space="0" w:color="auto"/>
            <w:bottom w:val="none" w:sz="0" w:space="0" w:color="auto"/>
            <w:right w:val="none" w:sz="0" w:space="0" w:color="auto"/>
          </w:divBdr>
        </w:div>
        <w:div w:id="1023899038">
          <w:marLeft w:val="0"/>
          <w:marRight w:val="0"/>
          <w:marTop w:val="0"/>
          <w:marBottom w:val="0"/>
          <w:divBdr>
            <w:top w:val="none" w:sz="0" w:space="0" w:color="auto"/>
            <w:left w:val="none" w:sz="0" w:space="0" w:color="auto"/>
            <w:bottom w:val="none" w:sz="0" w:space="0" w:color="auto"/>
            <w:right w:val="none" w:sz="0" w:space="0" w:color="auto"/>
          </w:divBdr>
        </w:div>
        <w:div w:id="1710256673">
          <w:marLeft w:val="0"/>
          <w:marRight w:val="0"/>
          <w:marTop w:val="0"/>
          <w:marBottom w:val="0"/>
          <w:divBdr>
            <w:top w:val="none" w:sz="0" w:space="0" w:color="auto"/>
            <w:left w:val="none" w:sz="0" w:space="0" w:color="auto"/>
            <w:bottom w:val="none" w:sz="0" w:space="0" w:color="auto"/>
            <w:right w:val="none" w:sz="0" w:space="0" w:color="auto"/>
          </w:divBdr>
        </w:div>
        <w:div w:id="377094657">
          <w:marLeft w:val="0"/>
          <w:marRight w:val="0"/>
          <w:marTop w:val="0"/>
          <w:marBottom w:val="0"/>
          <w:divBdr>
            <w:top w:val="none" w:sz="0" w:space="0" w:color="auto"/>
            <w:left w:val="none" w:sz="0" w:space="0" w:color="auto"/>
            <w:bottom w:val="none" w:sz="0" w:space="0" w:color="auto"/>
            <w:right w:val="none" w:sz="0" w:space="0" w:color="auto"/>
          </w:divBdr>
        </w:div>
        <w:div w:id="1722946132">
          <w:marLeft w:val="0"/>
          <w:marRight w:val="0"/>
          <w:marTop w:val="0"/>
          <w:marBottom w:val="0"/>
          <w:divBdr>
            <w:top w:val="none" w:sz="0" w:space="0" w:color="auto"/>
            <w:left w:val="none" w:sz="0" w:space="0" w:color="auto"/>
            <w:bottom w:val="none" w:sz="0" w:space="0" w:color="auto"/>
            <w:right w:val="none" w:sz="0" w:space="0" w:color="auto"/>
          </w:divBdr>
        </w:div>
        <w:div w:id="478111100">
          <w:marLeft w:val="0"/>
          <w:marRight w:val="0"/>
          <w:marTop w:val="0"/>
          <w:marBottom w:val="0"/>
          <w:divBdr>
            <w:top w:val="none" w:sz="0" w:space="0" w:color="auto"/>
            <w:left w:val="none" w:sz="0" w:space="0" w:color="auto"/>
            <w:bottom w:val="none" w:sz="0" w:space="0" w:color="auto"/>
            <w:right w:val="none" w:sz="0" w:space="0" w:color="auto"/>
          </w:divBdr>
        </w:div>
        <w:div w:id="1742555356">
          <w:marLeft w:val="0"/>
          <w:marRight w:val="0"/>
          <w:marTop w:val="0"/>
          <w:marBottom w:val="0"/>
          <w:divBdr>
            <w:top w:val="none" w:sz="0" w:space="0" w:color="auto"/>
            <w:left w:val="none" w:sz="0" w:space="0" w:color="auto"/>
            <w:bottom w:val="none" w:sz="0" w:space="0" w:color="auto"/>
            <w:right w:val="none" w:sz="0" w:space="0" w:color="auto"/>
          </w:divBdr>
        </w:div>
        <w:div w:id="1179663523">
          <w:marLeft w:val="0"/>
          <w:marRight w:val="0"/>
          <w:marTop w:val="0"/>
          <w:marBottom w:val="0"/>
          <w:divBdr>
            <w:top w:val="none" w:sz="0" w:space="0" w:color="auto"/>
            <w:left w:val="none" w:sz="0" w:space="0" w:color="auto"/>
            <w:bottom w:val="none" w:sz="0" w:space="0" w:color="auto"/>
            <w:right w:val="none" w:sz="0" w:space="0" w:color="auto"/>
          </w:divBdr>
        </w:div>
        <w:div w:id="1475100456">
          <w:marLeft w:val="0"/>
          <w:marRight w:val="0"/>
          <w:marTop w:val="0"/>
          <w:marBottom w:val="0"/>
          <w:divBdr>
            <w:top w:val="none" w:sz="0" w:space="0" w:color="auto"/>
            <w:left w:val="none" w:sz="0" w:space="0" w:color="auto"/>
            <w:bottom w:val="none" w:sz="0" w:space="0" w:color="auto"/>
            <w:right w:val="none" w:sz="0" w:space="0" w:color="auto"/>
          </w:divBdr>
        </w:div>
        <w:div w:id="187178152">
          <w:marLeft w:val="0"/>
          <w:marRight w:val="0"/>
          <w:marTop w:val="0"/>
          <w:marBottom w:val="0"/>
          <w:divBdr>
            <w:top w:val="none" w:sz="0" w:space="0" w:color="auto"/>
            <w:left w:val="none" w:sz="0" w:space="0" w:color="auto"/>
            <w:bottom w:val="none" w:sz="0" w:space="0" w:color="auto"/>
            <w:right w:val="none" w:sz="0" w:space="0" w:color="auto"/>
          </w:divBdr>
        </w:div>
        <w:div w:id="1780834546">
          <w:marLeft w:val="0"/>
          <w:marRight w:val="0"/>
          <w:marTop w:val="0"/>
          <w:marBottom w:val="0"/>
          <w:divBdr>
            <w:top w:val="none" w:sz="0" w:space="0" w:color="auto"/>
            <w:left w:val="none" w:sz="0" w:space="0" w:color="auto"/>
            <w:bottom w:val="none" w:sz="0" w:space="0" w:color="auto"/>
            <w:right w:val="none" w:sz="0" w:space="0" w:color="auto"/>
          </w:divBdr>
        </w:div>
        <w:div w:id="1542210864">
          <w:marLeft w:val="0"/>
          <w:marRight w:val="0"/>
          <w:marTop w:val="0"/>
          <w:marBottom w:val="0"/>
          <w:divBdr>
            <w:top w:val="none" w:sz="0" w:space="0" w:color="auto"/>
            <w:left w:val="none" w:sz="0" w:space="0" w:color="auto"/>
            <w:bottom w:val="none" w:sz="0" w:space="0" w:color="auto"/>
            <w:right w:val="none" w:sz="0" w:space="0" w:color="auto"/>
          </w:divBdr>
        </w:div>
        <w:div w:id="1276978834">
          <w:marLeft w:val="0"/>
          <w:marRight w:val="0"/>
          <w:marTop w:val="0"/>
          <w:marBottom w:val="0"/>
          <w:divBdr>
            <w:top w:val="none" w:sz="0" w:space="0" w:color="auto"/>
            <w:left w:val="none" w:sz="0" w:space="0" w:color="auto"/>
            <w:bottom w:val="none" w:sz="0" w:space="0" w:color="auto"/>
            <w:right w:val="none" w:sz="0" w:space="0" w:color="auto"/>
          </w:divBdr>
        </w:div>
        <w:div w:id="1279020340">
          <w:marLeft w:val="0"/>
          <w:marRight w:val="0"/>
          <w:marTop w:val="0"/>
          <w:marBottom w:val="0"/>
          <w:divBdr>
            <w:top w:val="none" w:sz="0" w:space="0" w:color="auto"/>
            <w:left w:val="none" w:sz="0" w:space="0" w:color="auto"/>
            <w:bottom w:val="none" w:sz="0" w:space="0" w:color="auto"/>
            <w:right w:val="none" w:sz="0" w:space="0" w:color="auto"/>
          </w:divBdr>
        </w:div>
        <w:div w:id="1557886313">
          <w:marLeft w:val="0"/>
          <w:marRight w:val="0"/>
          <w:marTop w:val="0"/>
          <w:marBottom w:val="0"/>
          <w:divBdr>
            <w:top w:val="none" w:sz="0" w:space="0" w:color="auto"/>
            <w:left w:val="none" w:sz="0" w:space="0" w:color="auto"/>
            <w:bottom w:val="none" w:sz="0" w:space="0" w:color="auto"/>
            <w:right w:val="none" w:sz="0" w:space="0" w:color="auto"/>
          </w:divBdr>
        </w:div>
        <w:div w:id="1961371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7ca2bbf00141485b" Type="http://schemas.microsoft.com/office/2019/09/relationships/intelligence" Target="intelligence.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6E1C3726-4A46-466D-8D95-58DECC8E9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4be8c-5aca-45ec-8e17-deab1f90d7c8"/>
    <ds:schemaRef ds:uri="92b31412-8c8f-44f1-a883-141cef3f3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9B8F2E-145E-4749-99BF-32237DD6FD8A}">
  <ds:schemaRefs>
    <ds:schemaRef ds:uri="http://schemas.microsoft.com/sharepoint/v3/contenttype/forms"/>
  </ds:schemaRefs>
</ds:datastoreItem>
</file>

<file path=customXml/itemProps3.xml><?xml version="1.0" encoding="utf-8"?>
<ds:datastoreItem xmlns:ds="http://schemas.openxmlformats.org/officeDocument/2006/customXml" ds:itemID="{6E309FCD-21F3-42B1-A72E-E85D10A3893B}">
  <ds:schemaRefs>
    <ds:schemaRef ds:uri="http://schemas.microsoft.com/office/2006/metadata/properties"/>
    <ds:schemaRef ds:uri="http://schemas.microsoft.com/office/infopath/2007/PartnerControls"/>
    <ds:schemaRef ds:uri="92b31412-8c8f-44f1-a883-141cef3f34cc"/>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39</Pages>
  <Words>7188</Words>
  <Characters>40974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Rodrigues</dc:creator>
  <cp:keywords/>
  <dc:description/>
  <cp:lastModifiedBy>Sonakshi SARKAR</cp:lastModifiedBy>
  <cp:revision>10</cp:revision>
  <dcterms:created xsi:type="dcterms:W3CDTF">2021-11-19T08:57:00Z</dcterms:created>
  <dcterms:modified xsi:type="dcterms:W3CDTF">2023-09-06T18:24:00Z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10000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